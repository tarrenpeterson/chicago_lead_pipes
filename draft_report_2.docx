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28204" w14:textId="77777777" w:rsidR="00B64DEB" w:rsidRDefault="00B64DEB" w:rsidP="00B64DEB">
      <w:pPr>
        <w:pStyle w:val="NoSpacing"/>
        <w:jc w:val="center"/>
        <w:rPr>
          <w:rFonts w:ascii="Garamond" w:hAnsi="Garamond" w:cs="Times New Roman"/>
          <w:sz w:val="28"/>
          <w:szCs w:val="28"/>
        </w:rPr>
      </w:pPr>
    </w:p>
    <w:p w14:paraId="6F7CD10A" w14:textId="77777777" w:rsidR="00B64DEB" w:rsidRDefault="00B64DEB" w:rsidP="00B64DEB">
      <w:pPr>
        <w:pStyle w:val="NoSpacing"/>
        <w:jc w:val="center"/>
        <w:rPr>
          <w:rFonts w:ascii="Garamond" w:hAnsi="Garamond" w:cs="Times New Roman"/>
          <w:sz w:val="28"/>
          <w:szCs w:val="28"/>
        </w:rPr>
      </w:pPr>
    </w:p>
    <w:p w14:paraId="3572A133" w14:textId="77777777" w:rsidR="00B64DEB" w:rsidRDefault="00B64DEB" w:rsidP="00B64DEB">
      <w:pPr>
        <w:pStyle w:val="NoSpacing"/>
        <w:jc w:val="center"/>
        <w:rPr>
          <w:rFonts w:ascii="Garamond" w:hAnsi="Garamond" w:cs="Times New Roman"/>
          <w:sz w:val="28"/>
          <w:szCs w:val="28"/>
        </w:rPr>
      </w:pPr>
    </w:p>
    <w:p w14:paraId="32FE783E" w14:textId="77777777" w:rsidR="00B64DEB" w:rsidRDefault="00B64DEB" w:rsidP="00B64DEB">
      <w:pPr>
        <w:pStyle w:val="NoSpacing"/>
        <w:jc w:val="center"/>
        <w:rPr>
          <w:rFonts w:ascii="Garamond" w:hAnsi="Garamond" w:cs="Times New Roman"/>
          <w:sz w:val="28"/>
          <w:szCs w:val="28"/>
        </w:rPr>
      </w:pPr>
    </w:p>
    <w:p w14:paraId="2CDC2235" w14:textId="46ABE9C2" w:rsidR="00B64DEB" w:rsidRDefault="00B64DEB" w:rsidP="00B64DEB">
      <w:pPr>
        <w:pStyle w:val="NoSpacing"/>
        <w:jc w:val="center"/>
        <w:rPr>
          <w:rFonts w:ascii="Garamond" w:hAnsi="Garamond" w:cs="Times New Roman"/>
          <w:sz w:val="28"/>
          <w:szCs w:val="28"/>
        </w:rPr>
      </w:pPr>
    </w:p>
    <w:p w14:paraId="4C338793" w14:textId="6FE4F2E8" w:rsidR="00B64DEB" w:rsidRDefault="00B64DEB" w:rsidP="00B64DEB">
      <w:pPr>
        <w:pStyle w:val="NoSpacing"/>
        <w:jc w:val="center"/>
        <w:rPr>
          <w:rFonts w:ascii="Garamond" w:hAnsi="Garamond" w:cs="Times New Roman"/>
          <w:sz w:val="28"/>
          <w:szCs w:val="28"/>
        </w:rPr>
      </w:pPr>
    </w:p>
    <w:p w14:paraId="3D47ACB0" w14:textId="01B89FE7" w:rsidR="00B64DEB" w:rsidRDefault="00B64DEB" w:rsidP="00B64DEB">
      <w:pPr>
        <w:pStyle w:val="NoSpacing"/>
        <w:jc w:val="center"/>
        <w:rPr>
          <w:rFonts w:ascii="Garamond" w:hAnsi="Garamond" w:cs="Times New Roman"/>
          <w:sz w:val="28"/>
          <w:szCs w:val="28"/>
        </w:rPr>
      </w:pPr>
    </w:p>
    <w:p w14:paraId="22DB0ABB" w14:textId="77777777" w:rsidR="00B64DEB" w:rsidRDefault="00B64DEB" w:rsidP="00B64DEB">
      <w:pPr>
        <w:pStyle w:val="NoSpacing"/>
        <w:jc w:val="center"/>
        <w:rPr>
          <w:rFonts w:ascii="Garamond" w:hAnsi="Garamond" w:cs="Times New Roman"/>
          <w:sz w:val="28"/>
          <w:szCs w:val="28"/>
        </w:rPr>
      </w:pPr>
    </w:p>
    <w:p w14:paraId="21A2D30F" w14:textId="77777777" w:rsidR="00B64DEB" w:rsidRDefault="00B64DEB" w:rsidP="00B64DEB">
      <w:pPr>
        <w:pStyle w:val="NoSpacing"/>
        <w:jc w:val="center"/>
        <w:rPr>
          <w:rFonts w:ascii="Garamond" w:hAnsi="Garamond" w:cs="Times New Roman"/>
          <w:sz w:val="28"/>
          <w:szCs w:val="28"/>
        </w:rPr>
      </w:pPr>
    </w:p>
    <w:p w14:paraId="36E05FF7" w14:textId="77777777" w:rsidR="00B64DEB" w:rsidRDefault="00B64DEB" w:rsidP="00B64DEB">
      <w:pPr>
        <w:pStyle w:val="NoSpacing"/>
        <w:jc w:val="center"/>
        <w:rPr>
          <w:rFonts w:ascii="Garamond" w:hAnsi="Garamond" w:cs="Times New Roman"/>
          <w:sz w:val="28"/>
          <w:szCs w:val="28"/>
        </w:rPr>
      </w:pPr>
    </w:p>
    <w:p w14:paraId="7D19F836" w14:textId="77777777" w:rsidR="00B64DEB" w:rsidRDefault="00B64DEB" w:rsidP="00B64DEB">
      <w:pPr>
        <w:pStyle w:val="NoSpacing"/>
        <w:jc w:val="center"/>
        <w:rPr>
          <w:rFonts w:ascii="Garamond" w:hAnsi="Garamond" w:cs="Times New Roman"/>
          <w:sz w:val="28"/>
          <w:szCs w:val="28"/>
        </w:rPr>
      </w:pPr>
    </w:p>
    <w:p w14:paraId="72E50A46" w14:textId="58CE4AD7" w:rsidR="00B64DEB" w:rsidRPr="00B64DEB" w:rsidRDefault="00AA22F6" w:rsidP="00B64DEB">
      <w:pPr>
        <w:pStyle w:val="NoSpacing"/>
        <w:jc w:val="center"/>
        <w:rPr>
          <w:rFonts w:ascii="Garamond" w:hAnsi="Garamond" w:cs="Times New Roman"/>
          <w:sz w:val="32"/>
          <w:szCs w:val="32"/>
        </w:rPr>
      </w:pPr>
      <w:r w:rsidRPr="00B64DEB">
        <w:rPr>
          <w:rFonts w:ascii="Garamond" w:hAnsi="Garamond" w:cs="Times New Roman"/>
          <w:sz w:val="32"/>
          <w:szCs w:val="32"/>
        </w:rPr>
        <w:t>Water Quality in Chicago, IL:</w:t>
      </w:r>
      <w:r w:rsidR="00B64DEB" w:rsidRPr="00B64DEB">
        <w:rPr>
          <w:rFonts w:ascii="Garamond" w:hAnsi="Garamond" w:cs="Times New Roman"/>
          <w:sz w:val="32"/>
          <w:szCs w:val="32"/>
        </w:rPr>
        <w:t xml:space="preserve"> </w:t>
      </w:r>
      <w:r w:rsidRPr="00B64DEB">
        <w:rPr>
          <w:rFonts w:ascii="Garamond" w:hAnsi="Garamond" w:cs="Times New Roman"/>
          <w:sz w:val="32"/>
          <w:szCs w:val="32"/>
        </w:rPr>
        <w:t xml:space="preserve">Predicting </w:t>
      </w:r>
      <w:r w:rsidR="00B64DEB" w:rsidRPr="00B64DEB">
        <w:rPr>
          <w:rFonts w:ascii="Garamond" w:hAnsi="Garamond" w:cs="Times New Roman"/>
          <w:sz w:val="32"/>
          <w:szCs w:val="32"/>
        </w:rPr>
        <w:t>l</w:t>
      </w:r>
      <w:r w:rsidRPr="00B64DEB">
        <w:rPr>
          <w:rFonts w:ascii="Garamond" w:hAnsi="Garamond" w:cs="Times New Roman"/>
          <w:sz w:val="32"/>
          <w:szCs w:val="32"/>
        </w:rPr>
        <w:t xml:space="preserve">ead </w:t>
      </w:r>
      <w:r w:rsidR="00B64DEB" w:rsidRPr="00B64DEB">
        <w:rPr>
          <w:rFonts w:ascii="Garamond" w:hAnsi="Garamond" w:cs="Times New Roman"/>
          <w:sz w:val="32"/>
          <w:szCs w:val="32"/>
        </w:rPr>
        <w:t>h</w:t>
      </w:r>
      <w:r w:rsidRPr="00B64DEB">
        <w:rPr>
          <w:rFonts w:ascii="Garamond" w:hAnsi="Garamond" w:cs="Times New Roman"/>
          <w:sz w:val="32"/>
          <w:szCs w:val="32"/>
        </w:rPr>
        <w:t>azards</w:t>
      </w:r>
      <w:r w:rsidR="00B64DEB" w:rsidRPr="00B64DEB">
        <w:rPr>
          <w:rFonts w:ascii="Garamond" w:hAnsi="Garamond" w:cs="Times New Roman"/>
          <w:sz w:val="32"/>
          <w:szCs w:val="32"/>
        </w:rPr>
        <w:t xml:space="preserve"> </w:t>
      </w:r>
    </w:p>
    <w:p w14:paraId="5AF60631" w14:textId="68543536" w:rsidR="00B64DEB" w:rsidRPr="00B64DEB" w:rsidRDefault="00B64DEB" w:rsidP="00B64DEB">
      <w:pPr>
        <w:pStyle w:val="NoSpacing"/>
        <w:jc w:val="center"/>
        <w:rPr>
          <w:rFonts w:ascii="Garamond" w:hAnsi="Garamond" w:cs="Times New Roman"/>
          <w:sz w:val="32"/>
          <w:szCs w:val="32"/>
        </w:rPr>
      </w:pPr>
      <w:r w:rsidRPr="00B64DEB">
        <w:rPr>
          <w:rFonts w:ascii="Garamond" w:hAnsi="Garamond" w:cs="Times New Roman"/>
          <w:sz w:val="32"/>
          <w:szCs w:val="32"/>
        </w:rPr>
        <w:t>using housing assessment and socioeconomic variables</w:t>
      </w:r>
    </w:p>
    <w:p w14:paraId="018A53BA" w14:textId="77777777" w:rsidR="00B64DEB" w:rsidRPr="00B64DEB" w:rsidRDefault="00B64DEB" w:rsidP="00B64DEB">
      <w:pPr>
        <w:pStyle w:val="NoSpacing"/>
        <w:jc w:val="center"/>
        <w:rPr>
          <w:rFonts w:ascii="Garamond" w:hAnsi="Garamond" w:cs="Times New Roman"/>
          <w:sz w:val="28"/>
          <w:szCs w:val="28"/>
        </w:rPr>
      </w:pPr>
    </w:p>
    <w:p w14:paraId="43DE40DB" w14:textId="77777777" w:rsidR="00B64DEB" w:rsidRPr="00B64DEB" w:rsidRDefault="00B64DEB" w:rsidP="00B64DEB">
      <w:pPr>
        <w:pStyle w:val="NoSpacing"/>
        <w:jc w:val="center"/>
        <w:rPr>
          <w:rFonts w:ascii="Garamond" w:hAnsi="Garamond" w:cs="Times New Roman"/>
        </w:rPr>
      </w:pPr>
      <w:r w:rsidRPr="00B64DEB">
        <w:rPr>
          <w:rFonts w:ascii="Garamond" w:hAnsi="Garamond" w:cs="Times New Roman"/>
        </w:rPr>
        <w:t>CAPP 30254: Machine Learning for Public Policy</w:t>
      </w:r>
    </w:p>
    <w:p w14:paraId="63705BB9" w14:textId="32BACAC2" w:rsidR="00B64DEB" w:rsidRDefault="00B64DEB" w:rsidP="00B64DEB">
      <w:pPr>
        <w:pStyle w:val="NoSpacing"/>
        <w:jc w:val="center"/>
        <w:rPr>
          <w:rFonts w:ascii="Garamond" w:hAnsi="Garamond" w:cs="Times New Roman"/>
        </w:rPr>
      </w:pPr>
    </w:p>
    <w:p w14:paraId="43013331" w14:textId="2015C56B" w:rsidR="00B64DEB" w:rsidRDefault="00B64DEB" w:rsidP="00B64DEB">
      <w:pPr>
        <w:pStyle w:val="NoSpacing"/>
        <w:jc w:val="center"/>
        <w:rPr>
          <w:rFonts w:ascii="Garamond" w:hAnsi="Garamond" w:cs="Times New Roman"/>
        </w:rPr>
      </w:pPr>
    </w:p>
    <w:p w14:paraId="7E435729" w14:textId="7873B00F" w:rsidR="00B64DEB" w:rsidRDefault="00B64DEB" w:rsidP="00B64DEB">
      <w:pPr>
        <w:pStyle w:val="NoSpacing"/>
        <w:jc w:val="center"/>
        <w:rPr>
          <w:rFonts w:ascii="Garamond" w:hAnsi="Garamond" w:cs="Times New Roman"/>
        </w:rPr>
      </w:pPr>
    </w:p>
    <w:p w14:paraId="09362C82" w14:textId="7E5630D8" w:rsidR="00B64DEB" w:rsidRDefault="00B64DEB" w:rsidP="00B64DEB">
      <w:pPr>
        <w:pStyle w:val="NoSpacing"/>
        <w:jc w:val="center"/>
        <w:rPr>
          <w:rFonts w:ascii="Garamond" w:hAnsi="Garamond" w:cs="Times New Roman"/>
        </w:rPr>
      </w:pPr>
    </w:p>
    <w:p w14:paraId="4B9CC275" w14:textId="57DCE33C" w:rsidR="00B64DEB" w:rsidRDefault="00B64DEB" w:rsidP="00B64DEB">
      <w:pPr>
        <w:pStyle w:val="NoSpacing"/>
        <w:jc w:val="center"/>
        <w:rPr>
          <w:rFonts w:ascii="Garamond" w:hAnsi="Garamond" w:cs="Times New Roman"/>
        </w:rPr>
      </w:pPr>
    </w:p>
    <w:p w14:paraId="500661BE" w14:textId="4837690C" w:rsidR="00B64DEB" w:rsidRDefault="00B64DEB" w:rsidP="00B64DEB">
      <w:pPr>
        <w:pStyle w:val="NoSpacing"/>
        <w:jc w:val="center"/>
        <w:rPr>
          <w:rFonts w:ascii="Garamond" w:hAnsi="Garamond" w:cs="Times New Roman"/>
        </w:rPr>
      </w:pPr>
    </w:p>
    <w:p w14:paraId="10C5DC49" w14:textId="11A097B7" w:rsidR="00B64DEB" w:rsidRDefault="00B64DEB" w:rsidP="00B64DEB">
      <w:pPr>
        <w:pStyle w:val="NoSpacing"/>
        <w:jc w:val="center"/>
        <w:rPr>
          <w:rFonts w:ascii="Garamond" w:hAnsi="Garamond" w:cs="Times New Roman"/>
        </w:rPr>
      </w:pPr>
    </w:p>
    <w:p w14:paraId="58E90DFD" w14:textId="7FCA79D3" w:rsidR="00B64DEB" w:rsidRDefault="00B64DEB" w:rsidP="00B64DEB">
      <w:pPr>
        <w:pStyle w:val="NoSpacing"/>
        <w:jc w:val="center"/>
        <w:rPr>
          <w:rFonts w:ascii="Garamond" w:hAnsi="Garamond" w:cs="Times New Roman"/>
        </w:rPr>
      </w:pPr>
    </w:p>
    <w:p w14:paraId="15B08878" w14:textId="30701DF7" w:rsidR="00B64DEB" w:rsidRDefault="00B64DEB" w:rsidP="00B64DEB">
      <w:pPr>
        <w:pStyle w:val="NoSpacing"/>
        <w:jc w:val="center"/>
        <w:rPr>
          <w:rFonts w:ascii="Garamond" w:hAnsi="Garamond" w:cs="Times New Roman"/>
        </w:rPr>
      </w:pPr>
    </w:p>
    <w:p w14:paraId="583A5350" w14:textId="509B01F2" w:rsidR="00B64DEB" w:rsidRDefault="00B64DEB" w:rsidP="00B64DEB">
      <w:pPr>
        <w:pStyle w:val="NoSpacing"/>
        <w:jc w:val="center"/>
        <w:rPr>
          <w:rFonts w:ascii="Garamond" w:hAnsi="Garamond" w:cs="Times New Roman"/>
        </w:rPr>
      </w:pPr>
    </w:p>
    <w:p w14:paraId="65A6919B" w14:textId="422CC857" w:rsidR="00B64DEB" w:rsidRDefault="00B64DEB" w:rsidP="00B64DEB">
      <w:pPr>
        <w:pStyle w:val="NoSpacing"/>
        <w:jc w:val="center"/>
        <w:rPr>
          <w:rFonts w:ascii="Garamond" w:hAnsi="Garamond" w:cs="Times New Roman"/>
        </w:rPr>
      </w:pPr>
    </w:p>
    <w:p w14:paraId="4B0E9410" w14:textId="0952F738" w:rsidR="00B64DEB" w:rsidRDefault="00B64DEB" w:rsidP="00B64DEB">
      <w:pPr>
        <w:pStyle w:val="NoSpacing"/>
        <w:jc w:val="center"/>
        <w:rPr>
          <w:rFonts w:ascii="Garamond" w:hAnsi="Garamond" w:cs="Times New Roman"/>
        </w:rPr>
      </w:pPr>
    </w:p>
    <w:p w14:paraId="4EE2C4CF" w14:textId="6CA50C24" w:rsidR="00B64DEB" w:rsidRDefault="00B64DEB" w:rsidP="00B64DEB">
      <w:pPr>
        <w:pStyle w:val="NoSpacing"/>
        <w:jc w:val="center"/>
        <w:rPr>
          <w:rFonts w:ascii="Garamond" w:hAnsi="Garamond" w:cs="Times New Roman"/>
        </w:rPr>
      </w:pPr>
    </w:p>
    <w:p w14:paraId="12CFC435" w14:textId="47A6D3EF" w:rsidR="00B64DEB" w:rsidRDefault="00B64DEB" w:rsidP="00B64DEB">
      <w:pPr>
        <w:pStyle w:val="NoSpacing"/>
        <w:jc w:val="center"/>
        <w:rPr>
          <w:rFonts w:ascii="Garamond" w:hAnsi="Garamond" w:cs="Times New Roman"/>
        </w:rPr>
      </w:pPr>
    </w:p>
    <w:p w14:paraId="661D57E1" w14:textId="0EC14DB3" w:rsidR="00B64DEB" w:rsidRDefault="00B64DEB" w:rsidP="00B64DEB">
      <w:pPr>
        <w:pStyle w:val="NoSpacing"/>
        <w:jc w:val="center"/>
        <w:rPr>
          <w:rFonts w:ascii="Garamond" w:hAnsi="Garamond" w:cs="Times New Roman"/>
        </w:rPr>
      </w:pPr>
    </w:p>
    <w:p w14:paraId="28CE8247" w14:textId="1568A4C1" w:rsidR="00B64DEB" w:rsidRDefault="00B64DEB" w:rsidP="00B64DEB">
      <w:pPr>
        <w:pStyle w:val="NoSpacing"/>
        <w:jc w:val="center"/>
        <w:rPr>
          <w:rFonts w:ascii="Garamond" w:hAnsi="Garamond" w:cs="Times New Roman"/>
        </w:rPr>
      </w:pPr>
    </w:p>
    <w:p w14:paraId="6A85341C" w14:textId="77777777" w:rsidR="00B64DEB" w:rsidRPr="00B64DEB" w:rsidRDefault="00B64DEB" w:rsidP="00B64DEB">
      <w:pPr>
        <w:pStyle w:val="NoSpacing"/>
        <w:jc w:val="center"/>
        <w:rPr>
          <w:rFonts w:ascii="Garamond" w:hAnsi="Garamond" w:cs="Times New Roman"/>
        </w:rPr>
      </w:pPr>
    </w:p>
    <w:p w14:paraId="5A669AF7" w14:textId="77777777" w:rsidR="00B64DEB" w:rsidRPr="00B64DEB" w:rsidRDefault="00B64DEB" w:rsidP="00B64DEB">
      <w:pPr>
        <w:pStyle w:val="NoSpacing"/>
        <w:jc w:val="center"/>
        <w:rPr>
          <w:rFonts w:ascii="Garamond" w:hAnsi="Garamond" w:cs="Times New Roman"/>
        </w:rPr>
      </w:pPr>
      <w:r w:rsidRPr="00B64DEB">
        <w:rPr>
          <w:rFonts w:ascii="Garamond" w:hAnsi="Garamond" w:cs="Times New Roman"/>
        </w:rPr>
        <w:t>Valeria Balza (vbalza)</w:t>
      </w:r>
    </w:p>
    <w:p w14:paraId="739BED97" w14:textId="77777777" w:rsidR="00B64DEB" w:rsidRPr="00B64DEB" w:rsidRDefault="00B64DEB" w:rsidP="00B64DEB">
      <w:pPr>
        <w:pStyle w:val="NoSpacing"/>
        <w:jc w:val="center"/>
        <w:rPr>
          <w:rFonts w:ascii="Garamond" w:hAnsi="Garamond" w:cs="Times New Roman"/>
        </w:rPr>
      </w:pPr>
      <w:r w:rsidRPr="00B64DEB">
        <w:rPr>
          <w:rFonts w:ascii="Garamond" w:hAnsi="Garamond" w:cs="Times New Roman"/>
        </w:rPr>
        <w:t>Tarren Peterson (tarren)</w:t>
      </w:r>
    </w:p>
    <w:p w14:paraId="48FF34B3" w14:textId="1A8D0075" w:rsidR="00AA22F6" w:rsidRPr="00B64DEB" w:rsidRDefault="00B64DEB" w:rsidP="00B64DEB">
      <w:pPr>
        <w:pStyle w:val="NoSpacing"/>
        <w:jc w:val="center"/>
        <w:rPr>
          <w:rFonts w:ascii="Garamond" w:hAnsi="Garamond" w:cs="Times New Roman"/>
        </w:rPr>
      </w:pPr>
      <w:r w:rsidRPr="00B64DEB">
        <w:rPr>
          <w:rFonts w:ascii="Garamond" w:hAnsi="Garamond" w:cs="Times New Roman"/>
        </w:rPr>
        <w:t xml:space="preserve">James Midkiff (jmidkiff) </w:t>
      </w:r>
    </w:p>
    <w:p w14:paraId="2E5751A3" w14:textId="1FE093E9" w:rsidR="00B64DEB" w:rsidRPr="00B64DEB" w:rsidRDefault="00B64DEB" w:rsidP="00B64DEB">
      <w:pPr>
        <w:pStyle w:val="NoSpacing"/>
        <w:jc w:val="center"/>
        <w:rPr>
          <w:rFonts w:ascii="Garamond" w:hAnsi="Garamond" w:cs="Times New Roman"/>
        </w:rPr>
      </w:pPr>
    </w:p>
    <w:p w14:paraId="05971BFA" w14:textId="1119007E" w:rsidR="00B64DEB" w:rsidRPr="00B64DEB" w:rsidRDefault="00B64DEB" w:rsidP="00B64DEB">
      <w:pPr>
        <w:pStyle w:val="NoSpacing"/>
        <w:jc w:val="center"/>
        <w:rPr>
          <w:rFonts w:ascii="Garamond" w:hAnsi="Garamond" w:cs="Times New Roman"/>
        </w:rPr>
      </w:pPr>
    </w:p>
    <w:p w14:paraId="07349DDF" w14:textId="08991B0E" w:rsidR="00B64DEB" w:rsidRPr="00B64DEB" w:rsidRDefault="00B64DEB" w:rsidP="00B64DEB">
      <w:pPr>
        <w:pStyle w:val="NoSpacing"/>
        <w:jc w:val="center"/>
        <w:rPr>
          <w:rFonts w:ascii="Garamond" w:hAnsi="Garamond" w:cs="Times New Roman"/>
        </w:rPr>
      </w:pPr>
    </w:p>
    <w:p w14:paraId="74AF8D8C" w14:textId="0DD62D2C" w:rsidR="00B64DEB" w:rsidRPr="00B64DEB" w:rsidRDefault="00B64DEB" w:rsidP="00B64DEB">
      <w:pPr>
        <w:pStyle w:val="NoSpacing"/>
        <w:jc w:val="center"/>
        <w:rPr>
          <w:rFonts w:ascii="Garamond" w:hAnsi="Garamond" w:cs="Times New Roman"/>
        </w:rPr>
      </w:pPr>
    </w:p>
    <w:p w14:paraId="6C8FA774" w14:textId="5E180F5D" w:rsidR="00B64DEB" w:rsidRPr="00B64DEB" w:rsidRDefault="00B64DEB" w:rsidP="00B64DEB">
      <w:pPr>
        <w:pStyle w:val="NoSpacing"/>
        <w:jc w:val="center"/>
        <w:rPr>
          <w:rFonts w:ascii="Garamond" w:hAnsi="Garamond" w:cs="Times New Roman"/>
        </w:rPr>
      </w:pPr>
    </w:p>
    <w:p w14:paraId="5C12574C" w14:textId="77777777" w:rsidR="00B64DEB" w:rsidRPr="00B64DEB" w:rsidRDefault="00B64DEB" w:rsidP="00B64DEB">
      <w:pPr>
        <w:pStyle w:val="NoSpacing"/>
        <w:jc w:val="center"/>
        <w:rPr>
          <w:rFonts w:ascii="Garamond" w:hAnsi="Garamond" w:cs="Times New Roman"/>
        </w:rPr>
      </w:pPr>
    </w:p>
    <w:p w14:paraId="445D7E5A" w14:textId="5DA76E45" w:rsidR="00B64DEB" w:rsidRPr="00B64DEB" w:rsidRDefault="00B64DEB" w:rsidP="00B64DEB">
      <w:pPr>
        <w:pStyle w:val="NoSpacing"/>
        <w:jc w:val="center"/>
        <w:rPr>
          <w:rFonts w:ascii="Garamond" w:hAnsi="Garamond" w:cs="Times New Roman"/>
        </w:rPr>
      </w:pPr>
      <w:r w:rsidRPr="00B64DEB">
        <w:rPr>
          <w:rFonts w:ascii="Garamond" w:hAnsi="Garamond" w:cs="Times New Roman"/>
        </w:rPr>
        <w:t>June 4, 2021</w:t>
      </w:r>
    </w:p>
    <w:p w14:paraId="2F6BD7F8" w14:textId="77777777" w:rsidR="00AA22F6" w:rsidRPr="00AA22F6" w:rsidRDefault="00AA22F6" w:rsidP="00AA22F6">
      <w:pPr>
        <w:pStyle w:val="NoSpacing"/>
        <w:rPr>
          <w:rFonts w:ascii="Garamond" w:hAnsi="Garamond" w:cs="Times New Roman"/>
        </w:rPr>
      </w:pPr>
    </w:p>
    <w:p w14:paraId="4BC40313" w14:textId="77777777" w:rsidR="00A0439A" w:rsidRDefault="00A0439A" w:rsidP="005E2107">
      <w:pPr>
        <w:pStyle w:val="NoSpacing"/>
        <w:jc w:val="both"/>
        <w:rPr>
          <w:rFonts w:ascii="Garamond" w:hAnsi="Garamond" w:cs="Times New Roman"/>
        </w:rPr>
      </w:pPr>
    </w:p>
    <w:p w14:paraId="224D37D1" w14:textId="77777777" w:rsidR="00A0439A" w:rsidRDefault="00A0439A" w:rsidP="005E2107">
      <w:pPr>
        <w:pStyle w:val="NoSpacing"/>
        <w:jc w:val="both"/>
        <w:rPr>
          <w:rFonts w:ascii="Garamond" w:hAnsi="Garamond" w:cs="Times New Roman"/>
        </w:rPr>
      </w:pPr>
    </w:p>
    <w:p w14:paraId="742A1094" w14:textId="35C45535" w:rsidR="00A0439A" w:rsidRPr="00151C8C" w:rsidRDefault="005E2107" w:rsidP="005E2107">
      <w:pPr>
        <w:pStyle w:val="NoSpacing"/>
        <w:numPr>
          <w:ilvl w:val="0"/>
          <w:numId w:val="1"/>
        </w:numPr>
        <w:jc w:val="both"/>
        <w:rPr>
          <w:rFonts w:ascii="Garamond" w:hAnsi="Garamond" w:cs="Times New Roman"/>
          <w:b/>
          <w:bCs/>
        </w:rPr>
      </w:pPr>
      <w:r w:rsidRPr="00151C8C">
        <w:rPr>
          <w:rFonts w:ascii="Garamond" w:hAnsi="Garamond" w:cs="Times New Roman"/>
          <w:b/>
          <w:bCs/>
        </w:rPr>
        <w:lastRenderedPageBreak/>
        <w:t>Executive Summary</w:t>
      </w:r>
    </w:p>
    <w:p w14:paraId="65626E9F" w14:textId="77777777" w:rsidR="00151C8C" w:rsidRDefault="00151C8C" w:rsidP="00151C8C">
      <w:pPr>
        <w:pStyle w:val="NoSpacing"/>
        <w:jc w:val="both"/>
        <w:rPr>
          <w:rFonts w:ascii="Garamond" w:hAnsi="Garamond" w:cs="Times New Roman"/>
        </w:rPr>
      </w:pPr>
    </w:p>
    <w:p w14:paraId="64788BC1" w14:textId="5B90D08A" w:rsidR="00151C8C" w:rsidRPr="00151C8C" w:rsidRDefault="00151C8C" w:rsidP="00151C8C">
      <w:pPr>
        <w:pStyle w:val="NoSpacing"/>
        <w:jc w:val="both"/>
        <w:rPr>
          <w:rFonts w:ascii="Garamond" w:hAnsi="Garamond" w:cs="Times New Roman"/>
        </w:rPr>
      </w:pPr>
      <w:r w:rsidRPr="00151C8C">
        <w:rPr>
          <w:rFonts w:ascii="Garamond" w:hAnsi="Garamond" w:cs="Times New Roman"/>
        </w:rPr>
        <w:t xml:space="preserve">The city of Chicago has more lead service water lines than any other city in the United States, with nearly 400,000 lead service lines connecting </w:t>
      </w:r>
      <w:r w:rsidR="00D63CB8">
        <w:rPr>
          <w:rFonts w:ascii="Garamond" w:hAnsi="Garamond" w:cs="Times New Roman"/>
        </w:rPr>
        <w:t xml:space="preserve">family </w:t>
      </w:r>
      <w:r w:rsidRPr="00151C8C">
        <w:rPr>
          <w:rFonts w:ascii="Garamond" w:hAnsi="Garamond" w:cs="Times New Roman"/>
        </w:rPr>
        <w:t>homes</w:t>
      </w:r>
      <w:r w:rsidR="009F60E6">
        <w:rPr>
          <w:rFonts w:ascii="Garamond" w:hAnsi="Garamond" w:cs="Times New Roman"/>
        </w:rPr>
        <w:t xml:space="preserve"> and small apartment buildings to </w:t>
      </w:r>
      <w:r w:rsidRPr="00151C8C">
        <w:rPr>
          <w:rFonts w:ascii="Garamond" w:hAnsi="Garamond" w:cs="Times New Roman"/>
        </w:rPr>
        <w:t>water mains.</w:t>
      </w:r>
      <w:r w:rsidR="00356CFE">
        <w:rPr>
          <w:rStyle w:val="FootnoteReference"/>
          <w:rFonts w:ascii="Garamond" w:hAnsi="Garamond" w:cs="Times New Roman"/>
        </w:rPr>
        <w:footnoteReference w:id="1"/>
      </w:r>
      <w:r w:rsidRPr="00151C8C">
        <w:rPr>
          <w:rFonts w:ascii="Garamond" w:hAnsi="Garamond" w:cs="Times New Roman"/>
        </w:rPr>
        <w:t xml:space="preserve"> Corrosion of these lines may expose residents to </w:t>
      </w:r>
      <w:r w:rsidR="00F21FB1">
        <w:rPr>
          <w:rFonts w:ascii="Garamond" w:hAnsi="Garamond" w:cs="Times New Roman"/>
        </w:rPr>
        <w:t xml:space="preserve">toxic </w:t>
      </w:r>
      <w:r w:rsidRPr="00151C8C">
        <w:rPr>
          <w:rFonts w:ascii="Garamond" w:hAnsi="Garamond" w:cs="Times New Roman"/>
        </w:rPr>
        <w:t xml:space="preserve">lead in drinking water, which even in small concentrations can result in </w:t>
      </w:r>
      <w:r w:rsidR="00356CFE">
        <w:rPr>
          <w:rFonts w:ascii="Garamond" w:hAnsi="Garamond" w:cs="Times New Roman"/>
        </w:rPr>
        <w:t>developmental problems</w:t>
      </w:r>
      <w:r w:rsidRPr="00151C8C">
        <w:rPr>
          <w:rFonts w:ascii="Garamond" w:hAnsi="Garamond" w:cs="Times New Roman"/>
        </w:rPr>
        <w:t xml:space="preserve"> in children and contribute to </w:t>
      </w:r>
      <w:r w:rsidR="009B3F55">
        <w:rPr>
          <w:rFonts w:ascii="Garamond" w:hAnsi="Garamond" w:cs="Times New Roman"/>
        </w:rPr>
        <w:t>health complications in adults.</w:t>
      </w:r>
      <w:r>
        <w:rPr>
          <w:rFonts w:ascii="Garamond" w:hAnsi="Garamond" w:cs="Times New Roman"/>
        </w:rPr>
        <w:t xml:space="preserve"> </w:t>
      </w:r>
      <w:r w:rsidRPr="00151C8C">
        <w:rPr>
          <w:rFonts w:ascii="Garamond" w:hAnsi="Garamond" w:cs="Times New Roman"/>
        </w:rPr>
        <w:t>The magnitude of this problem was recently acknowledged by the local government when Chicago Mayor Lori Lightfoot announced the first phase of the Lead Service Line Replacement Program in September 2020.</w:t>
      </w:r>
      <w:r w:rsidR="00572204">
        <w:rPr>
          <w:rStyle w:val="FootnoteReference"/>
          <w:rFonts w:ascii="Garamond" w:hAnsi="Garamond" w:cs="Times New Roman"/>
        </w:rPr>
        <w:footnoteReference w:id="2"/>
      </w:r>
      <w:r w:rsidRPr="00151C8C">
        <w:rPr>
          <w:rFonts w:ascii="Garamond" w:hAnsi="Garamond" w:cs="Times New Roman"/>
        </w:rPr>
        <w:t xml:space="preserve"> The program, which is estimated to cost 8.5 billion USD and</w:t>
      </w:r>
      <w:r w:rsidR="00D63CB8">
        <w:rPr>
          <w:rFonts w:ascii="Garamond" w:hAnsi="Garamond" w:cs="Times New Roman"/>
        </w:rPr>
        <w:t xml:space="preserve"> </w:t>
      </w:r>
      <w:r w:rsidRPr="00151C8C">
        <w:rPr>
          <w:rFonts w:ascii="Garamond" w:hAnsi="Garamond" w:cs="Times New Roman"/>
        </w:rPr>
        <w:t xml:space="preserve">take multiple decades to complete, </w:t>
      </w:r>
      <w:r w:rsidR="00356CFE">
        <w:rPr>
          <w:rFonts w:ascii="Garamond" w:hAnsi="Garamond" w:cs="Times New Roman"/>
        </w:rPr>
        <w:t>must</w:t>
      </w:r>
      <w:r w:rsidRPr="00151C8C">
        <w:rPr>
          <w:rFonts w:ascii="Garamond" w:hAnsi="Garamond" w:cs="Times New Roman"/>
        </w:rPr>
        <w:t xml:space="preserve"> prioritize those communities that observe the highest risk of lead exposure.</w:t>
      </w:r>
    </w:p>
    <w:p w14:paraId="7F96513D" w14:textId="77777777" w:rsidR="00151C8C" w:rsidRPr="00151C8C" w:rsidRDefault="00151C8C" w:rsidP="00151C8C">
      <w:pPr>
        <w:pStyle w:val="NoSpacing"/>
        <w:jc w:val="both"/>
        <w:rPr>
          <w:rFonts w:ascii="Garamond" w:hAnsi="Garamond" w:cs="Times New Roman"/>
        </w:rPr>
      </w:pPr>
    </w:p>
    <w:p w14:paraId="3B85FD2E" w14:textId="434FBF56" w:rsidR="008C3601" w:rsidRDefault="00151C8C" w:rsidP="008C3601">
      <w:pPr>
        <w:pStyle w:val="NoSpacing"/>
        <w:jc w:val="both"/>
        <w:rPr>
          <w:rFonts w:ascii="Garamond" w:hAnsi="Garamond" w:cs="Times New Roman"/>
        </w:rPr>
      </w:pPr>
      <w:r w:rsidRPr="00151C8C">
        <w:rPr>
          <w:rFonts w:ascii="Garamond" w:hAnsi="Garamond" w:cs="Times New Roman"/>
        </w:rPr>
        <w:t xml:space="preserve">We </w:t>
      </w:r>
      <w:r w:rsidR="00D63CB8">
        <w:rPr>
          <w:rFonts w:ascii="Garamond" w:hAnsi="Garamond" w:cs="Times New Roman"/>
        </w:rPr>
        <w:t xml:space="preserve">drew on a range of housing assessment, demographic, and socioeconomic variables to </w:t>
      </w:r>
      <w:r w:rsidRPr="00151C8C">
        <w:rPr>
          <w:rFonts w:ascii="Garamond" w:hAnsi="Garamond" w:cs="Times New Roman"/>
        </w:rPr>
        <w:t>train classification algorithms</w:t>
      </w:r>
      <w:r w:rsidR="00D63CB8">
        <w:rPr>
          <w:rFonts w:ascii="Garamond" w:hAnsi="Garamond" w:cs="Times New Roman"/>
        </w:rPr>
        <w:t>—namely, logistic regression, random forests, and linear support vector classification models—that</w:t>
      </w:r>
      <w:r w:rsidRPr="00151C8C">
        <w:rPr>
          <w:rFonts w:ascii="Garamond" w:hAnsi="Garamond" w:cs="Times New Roman"/>
        </w:rPr>
        <w:t xml:space="preserve"> predict high lead exposure at the census block</w:t>
      </w:r>
      <w:r>
        <w:rPr>
          <w:rFonts w:ascii="Garamond" w:hAnsi="Garamond" w:cs="Times New Roman"/>
        </w:rPr>
        <w:t xml:space="preserve"> group level</w:t>
      </w:r>
      <w:r w:rsidR="00572204">
        <w:rPr>
          <w:rFonts w:ascii="Garamond" w:hAnsi="Garamond" w:cs="Times New Roman"/>
        </w:rPr>
        <w:t xml:space="preserve"> in the city of Chicago</w:t>
      </w:r>
      <w:r w:rsidR="00F21FB1">
        <w:rPr>
          <w:rFonts w:ascii="Garamond" w:hAnsi="Garamond" w:cs="Times New Roman"/>
        </w:rPr>
        <w:t xml:space="preserve">. </w:t>
      </w:r>
      <w:r w:rsidR="00D63CB8">
        <w:rPr>
          <w:rFonts w:ascii="Garamond" w:hAnsi="Garamond" w:cs="Times New Roman"/>
        </w:rPr>
        <w:t>Across all our models, we used recall as the main evaluation metric, as our objective given the context of this project was to minimize false negatives. [</w:t>
      </w:r>
      <w:r w:rsidR="00D63CB8" w:rsidRPr="00D63CB8">
        <w:rPr>
          <w:rFonts w:ascii="Garamond" w:hAnsi="Garamond" w:cs="Times New Roman"/>
          <w:b/>
          <w:bCs/>
          <w:highlight w:val="yellow"/>
        </w:rPr>
        <w:t>Insert blurb on the best models and feature importance</w:t>
      </w:r>
      <w:r w:rsidR="00D63CB8">
        <w:rPr>
          <w:rFonts w:ascii="Garamond" w:hAnsi="Garamond" w:cs="Times New Roman"/>
        </w:rPr>
        <w:t>].</w:t>
      </w:r>
      <w:r w:rsidR="008C3601">
        <w:rPr>
          <w:rFonts w:ascii="Garamond" w:hAnsi="Garamond" w:cs="Times New Roman"/>
        </w:rPr>
        <w:t xml:space="preserve"> Ultimately, our analysis reveals machine learning algorithms can provide insight into which communities may face the highest risk for lead exposure through lead service lines and may be used to inform the city’s strategy as it launches the Lead Service Line Replacement Program in Summer 2021. </w:t>
      </w:r>
    </w:p>
    <w:p w14:paraId="01C0CF0D" w14:textId="38A1DE21" w:rsidR="009F60E6" w:rsidRDefault="009F60E6" w:rsidP="00151C8C">
      <w:pPr>
        <w:pStyle w:val="NoSpacing"/>
        <w:jc w:val="both"/>
        <w:rPr>
          <w:rFonts w:ascii="Garamond" w:hAnsi="Garamond" w:cs="Times New Roman"/>
        </w:rPr>
      </w:pPr>
    </w:p>
    <w:p w14:paraId="361B43AC" w14:textId="7FA6B12B" w:rsidR="00F21FB1" w:rsidRPr="00F21FB1" w:rsidRDefault="005E2107" w:rsidP="00282A83">
      <w:pPr>
        <w:pStyle w:val="NoSpacing"/>
        <w:numPr>
          <w:ilvl w:val="0"/>
          <w:numId w:val="1"/>
        </w:numPr>
        <w:jc w:val="both"/>
        <w:rPr>
          <w:rFonts w:ascii="Garamond" w:hAnsi="Garamond" w:cs="Times New Roman"/>
        </w:rPr>
      </w:pPr>
      <w:r w:rsidRPr="00F21FB1">
        <w:rPr>
          <w:rFonts w:ascii="Garamond" w:hAnsi="Garamond" w:cs="Times New Roman"/>
          <w:b/>
          <w:bCs/>
        </w:rPr>
        <w:t>Background</w:t>
      </w:r>
      <w:r w:rsidR="00F21FB1">
        <w:rPr>
          <w:rFonts w:ascii="Garamond" w:hAnsi="Garamond" w:cs="Times New Roman"/>
          <w:b/>
          <w:bCs/>
        </w:rPr>
        <w:t>: Water Quality in Chicago</w:t>
      </w:r>
    </w:p>
    <w:p w14:paraId="5784BF6A" w14:textId="77777777" w:rsidR="007E2024" w:rsidRDefault="007E2024" w:rsidP="00F21FB1">
      <w:pPr>
        <w:pStyle w:val="NoSpacing"/>
        <w:jc w:val="both"/>
        <w:rPr>
          <w:rFonts w:ascii="Garamond" w:hAnsi="Garamond" w:cs="Times New Roman"/>
        </w:rPr>
      </w:pPr>
    </w:p>
    <w:p w14:paraId="6F29C502" w14:textId="37DA7210" w:rsidR="007E2024" w:rsidRPr="000F053F" w:rsidRDefault="007E2024" w:rsidP="007E2024">
      <w:pPr>
        <w:pStyle w:val="NoSpacing"/>
        <w:jc w:val="both"/>
        <w:rPr>
          <w:rFonts w:ascii="Garamond" w:hAnsi="Garamond" w:cs="Times New Roman"/>
          <w:strike/>
          <w:color w:val="FF0000"/>
        </w:rPr>
      </w:pPr>
      <w:r w:rsidRPr="00906204">
        <w:rPr>
          <w:rFonts w:ascii="Garamond" w:hAnsi="Garamond" w:cs="Times New Roman"/>
          <w:strike/>
          <w:color w:val="FF0000"/>
        </w:rPr>
        <w:t xml:space="preserve">What is the policy problem you are addressing and why is it important? Provide citations if relevant to support your claims of relevance (e.g. government requests for comments, white papers by policy organizations, </w:t>
      </w:r>
      <w:r w:rsidRPr="0055723A">
        <w:rPr>
          <w:rFonts w:ascii="Garamond" w:hAnsi="Garamond" w:cs="Times New Roman"/>
          <w:strike/>
          <w:color w:val="FF0000"/>
        </w:rPr>
        <w:t>etc.). What is your solution to the problem</w:t>
      </w:r>
      <w:r w:rsidRPr="003F6B0F">
        <w:rPr>
          <w:rFonts w:ascii="Garamond" w:hAnsi="Garamond" w:cs="Times New Roman"/>
          <w:strike/>
          <w:color w:val="FF0000"/>
        </w:rPr>
        <w:t>? What will you be using machine learning for</w:t>
      </w:r>
      <w:r w:rsidRPr="000F053F">
        <w:rPr>
          <w:rFonts w:ascii="Garamond" w:hAnsi="Garamond" w:cs="Times New Roman"/>
          <w:strike/>
          <w:color w:val="FF0000"/>
        </w:rPr>
        <w:t>? Who is the audience for your analysis? What kinds of actions could be taken based on</w:t>
      </w:r>
    </w:p>
    <w:p w14:paraId="7130F0B1" w14:textId="3077BD69" w:rsidR="007E2024" w:rsidRPr="000F053F" w:rsidRDefault="007E2024" w:rsidP="007E2024">
      <w:pPr>
        <w:pStyle w:val="NoSpacing"/>
        <w:jc w:val="both"/>
        <w:rPr>
          <w:rFonts w:ascii="Garamond" w:hAnsi="Garamond" w:cs="Times New Roman"/>
          <w:strike/>
          <w:color w:val="FF0000"/>
        </w:rPr>
      </w:pPr>
      <w:r w:rsidRPr="000F053F">
        <w:rPr>
          <w:rFonts w:ascii="Garamond" w:hAnsi="Garamond" w:cs="Times New Roman"/>
          <w:strike/>
          <w:color w:val="FF0000"/>
        </w:rPr>
        <w:t>your results, and who would be equipped to take those actions?</w:t>
      </w:r>
    </w:p>
    <w:p w14:paraId="6558977D" w14:textId="77777777" w:rsidR="007E2024" w:rsidRDefault="007E2024" w:rsidP="00F21FB1">
      <w:pPr>
        <w:pStyle w:val="NoSpacing"/>
        <w:jc w:val="both"/>
        <w:rPr>
          <w:rFonts w:ascii="Garamond" w:hAnsi="Garamond" w:cs="Times New Roman"/>
        </w:rPr>
      </w:pPr>
    </w:p>
    <w:p w14:paraId="55B8ACA0" w14:textId="44897DB5" w:rsidR="007E2024" w:rsidRDefault="007E2024" w:rsidP="00572204">
      <w:pPr>
        <w:pStyle w:val="NoSpacing"/>
        <w:jc w:val="both"/>
        <w:rPr>
          <w:rFonts w:ascii="Garamond" w:hAnsi="Garamond" w:cs="Times New Roman"/>
        </w:rPr>
      </w:pPr>
      <w:r>
        <w:rPr>
          <w:rFonts w:ascii="Garamond" w:hAnsi="Garamond" w:cs="Times New Roman"/>
        </w:rPr>
        <w:t xml:space="preserve">While the </w:t>
      </w:r>
      <w:r w:rsidR="00572204">
        <w:rPr>
          <w:rFonts w:ascii="Garamond" w:hAnsi="Garamond" w:cs="Times New Roman"/>
        </w:rPr>
        <w:t xml:space="preserve">U.S. </w:t>
      </w:r>
      <w:r>
        <w:rPr>
          <w:rFonts w:ascii="Garamond" w:hAnsi="Garamond" w:cs="Times New Roman"/>
        </w:rPr>
        <w:t>Environmental Protection Agency</w:t>
      </w:r>
      <w:r w:rsidR="00FB0288">
        <w:rPr>
          <w:rFonts w:ascii="Garamond" w:hAnsi="Garamond" w:cs="Times New Roman"/>
        </w:rPr>
        <w:t xml:space="preserve"> </w:t>
      </w:r>
      <w:r>
        <w:rPr>
          <w:rFonts w:ascii="Garamond" w:hAnsi="Garamond" w:cs="Times New Roman"/>
        </w:rPr>
        <w:t xml:space="preserve">(EPA) </w:t>
      </w:r>
      <w:r w:rsidR="00FB0288">
        <w:rPr>
          <w:rFonts w:ascii="Garamond" w:hAnsi="Garamond" w:cs="Times New Roman"/>
        </w:rPr>
        <w:t xml:space="preserve">establishes </w:t>
      </w:r>
      <w:r>
        <w:rPr>
          <w:rFonts w:ascii="Garamond" w:hAnsi="Garamond" w:cs="Times New Roman"/>
        </w:rPr>
        <w:t>a 15 parts per billion (ppb) action level</w:t>
      </w:r>
      <w:r w:rsidR="00572204">
        <w:rPr>
          <w:rFonts w:ascii="Garamond" w:hAnsi="Garamond" w:cs="Times New Roman"/>
        </w:rPr>
        <w:t>—</w:t>
      </w:r>
      <w:r>
        <w:rPr>
          <w:rFonts w:ascii="Garamond" w:hAnsi="Garamond" w:cs="Times New Roman"/>
        </w:rPr>
        <w:t xml:space="preserve">requiring water systems to </w:t>
      </w:r>
      <w:r w:rsidR="009B3F55">
        <w:rPr>
          <w:rFonts w:ascii="Garamond" w:hAnsi="Garamond" w:cs="Times New Roman"/>
        </w:rPr>
        <w:t xml:space="preserve">undertake </w:t>
      </w:r>
      <w:r>
        <w:rPr>
          <w:rFonts w:ascii="Garamond" w:hAnsi="Garamond" w:cs="Times New Roman"/>
        </w:rPr>
        <w:t>corrosion control</w:t>
      </w:r>
      <w:r w:rsidR="00FB0288">
        <w:rPr>
          <w:rFonts w:ascii="Garamond" w:hAnsi="Garamond" w:cs="Times New Roman"/>
        </w:rPr>
        <w:t xml:space="preserve"> measures and to inform the public when 10</w:t>
      </w:r>
      <w:r w:rsidR="00906204">
        <w:rPr>
          <w:rFonts w:ascii="Garamond" w:hAnsi="Garamond" w:cs="Times New Roman"/>
        </w:rPr>
        <w:t>%</w:t>
      </w:r>
      <w:r w:rsidR="00FB0288">
        <w:rPr>
          <w:rFonts w:ascii="Garamond" w:hAnsi="Garamond" w:cs="Times New Roman"/>
        </w:rPr>
        <w:t xml:space="preserve"> of water samples </w:t>
      </w:r>
      <w:r w:rsidR="00572204">
        <w:rPr>
          <w:rFonts w:ascii="Garamond" w:hAnsi="Garamond" w:cs="Times New Roman"/>
        </w:rPr>
        <w:t xml:space="preserve">show </w:t>
      </w:r>
      <w:r w:rsidR="00FB0288">
        <w:rPr>
          <w:rFonts w:ascii="Garamond" w:hAnsi="Garamond" w:cs="Times New Roman"/>
        </w:rPr>
        <w:t>lead concentrations exceeding</w:t>
      </w:r>
      <w:r w:rsidR="00572204">
        <w:rPr>
          <w:rFonts w:ascii="Garamond" w:hAnsi="Garamond" w:cs="Times New Roman"/>
        </w:rPr>
        <w:t xml:space="preserve"> 15 ppb—</w:t>
      </w:r>
      <w:r w:rsidR="00FB0288">
        <w:rPr>
          <w:rFonts w:ascii="Garamond" w:hAnsi="Garamond" w:cs="Times New Roman"/>
        </w:rPr>
        <w:t xml:space="preserve">the organization </w:t>
      </w:r>
      <w:r w:rsidR="00987E27">
        <w:rPr>
          <w:rFonts w:ascii="Garamond" w:hAnsi="Garamond" w:cs="Times New Roman"/>
        </w:rPr>
        <w:t xml:space="preserve">recognizes </w:t>
      </w:r>
      <w:r w:rsidR="00987E27" w:rsidRPr="00987E27">
        <w:rPr>
          <w:rFonts w:ascii="Garamond" w:hAnsi="Garamond" w:cs="Times New Roman"/>
        </w:rPr>
        <w:t>lead can be harmful to human</w:t>
      </w:r>
      <w:r w:rsidR="00572204">
        <w:rPr>
          <w:rFonts w:ascii="Garamond" w:hAnsi="Garamond" w:cs="Times New Roman"/>
        </w:rPr>
        <w:t xml:space="preserve">s </w:t>
      </w:r>
      <w:r w:rsidR="00987E27" w:rsidRPr="00987E27">
        <w:rPr>
          <w:rFonts w:ascii="Garamond" w:hAnsi="Garamond" w:cs="Times New Roman"/>
        </w:rPr>
        <w:t>even at low exposure levels.</w:t>
      </w:r>
      <w:r w:rsidR="00987E27">
        <w:rPr>
          <w:rFonts w:ascii="Garamond" w:hAnsi="Garamond" w:cs="Times New Roman"/>
        </w:rPr>
        <w:t xml:space="preserve"> </w:t>
      </w:r>
      <w:r w:rsidR="00572204" w:rsidRPr="00572204">
        <w:rPr>
          <w:rFonts w:ascii="Garamond" w:hAnsi="Garamond" w:cs="Times New Roman"/>
        </w:rPr>
        <w:t>In children,</w:t>
      </w:r>
      <w:r w:rsidR="00572204">
        <w:rPr>
          <w:rFonts w:ascii="Garamond" w:hAnsi="Garamond" w:cs="Times New Roman"/>
        </w:rPr>
        <w:t xml:space="preserve"> </w:t>
      </w:r>
      <w:r w:rsidR="00572204" w:rsidRPr="00572204">
        <w:rPr>
          <w:rFonts w:ascii="Garamond" w:hAnsi="Garamond" w:cs="Times New Roman"/>
        </w:rPr>
        <w:t xml:space="preserve">low </w:t>
      </w:r>
      <w:r w:rsidR="009F60E6">
        <w:rPr>
          <w:rFonts w:ascii="Garamond" w:hAnsi="Garamond" w:cs="Times New Roman"/>
        </w:rPr>
        <w:t>lead exposure</w:t>
      </w:r>
      <w:r w:rsidR="00572204" w:rsidRPr="00572204">
        <w:rPr>
          <w:rFonts w:ascii="Garamond" w:hAnsi="Garamond" w:cs="Times New Roman"/>
        </w:rPr>
        <w:t xml:space="preserve"> ha</w:t>
      </w:r>
      <w:r w:rsidR="009F60E6">
        <w:rPr>
          <w:rFonts w:ascii="Garamond" w:hAnsi="Garamond" w:cs="Times New Roman"/>
        </w:rPr>
        <w:t>s</w:t>
      </w:r>
      <w:r w:rsidR="00572204" w:rsidRPr="00572204">
        <w:rPr>
          <w:rFonts w:ascii="Garamond" w:hAnsi="Garamond" w:cs="Times New Roman"/>
        </w:rPr>
        <w:t xml:space="preserve"> been linked to damage to the central and peripheral nervous system, learning disabilities, shorter stature, impaired hearing, and impaired formation and function of blood cells.</w:t>
      </w:r>
      <w:r w:rsidR="00572204">
        <w:rPr>
          <w:rStyle w:val="FootnoteReference"/>
          <w:rFonts w:ascii="Garamond" w:hAnsi="Garamond" w:cs="Times New Roman"/>
        </w:rPr>
        <w:footnoteReference w:id="3"/>
      </w:r>
      <w:r w:rsidR="00987E27" w:rsidRPr="00987E27">
        <w:rPr>
          <w:rFonts w:ascii="Garamond" w:hAnsi="Garamond" w:cs="Times New Roman"/>
        </w:rPr>
        <w:t xml:space="preserve"> </w:t>
      </w:r>
      <w:r w:rsidR="009F60E6">
        <w:rPr>
          <w:rFonts w:ascii="Garamond" w:hAnsi="Garamond" w:cs="Times New Roman"/>
        </w:rPr>
        <w:t>In adults, l</w:t>
      </w:r>
      <w:r w:rsidR="00572204">
        <w:rPr>
          <w:rFonts w:ascii="Garamond" w:hAnsi="Garamond" w:cs="Times New Roman"/>
        </w:rPr>
        <w:t xml:space="preserve">ead exposure </w:t>
      </w:r>
      <w:r w:rsidR="009F60E6">
        <w:rPr>
          <w:rFonts w:ascii="Garamond" w:hAnsi="Garamond" w:cs="Times New Roman"/>
        </w:rPr>
        <w:t xml:space="preserve">can </w:t>
      </w:r>
      <w:r w:rsidR="00906204">
        <w:rPr>
          <w:rFonts w:ascii="Garamond" w:hAnsi="Garamond" w:cs="Times New Roman"/>
        </w:rPr>
        <w:t>result in</w:t>
      </w:r>
      <w:r w:rsidR="00572204">
        <w:rPr>
          <w:rFonts w:ascii="Garamond" w:hAnsi="Garamond" w:cs="Times New Roman"/>
        </w:rPr>
        <w:t xml:space="preserve"> r</w:t>
      </w:r>
      <w:r w:rsidR="00572204" w:rsidRPr="00572204">
        <w:rPr>
          <w:rFonts w:ascii="Garamond" w:hAnsi="Garamond" w:cs="Times New Roman"/>
        </w:rPr>
        <w:t>educed growth of the fetus</w:t>
      </w:r>
      <w:r w:rsidR="00572204">
        <w:rPr>
          <w:rFonts w:ascii="Garamond" w:hAnsi="Garamond" w:cs="Times New Roman"/>
        </w:rPr>
        <w:t xml:space="preserve"> and/or p</w:t>
      </w:r>
      <w:r w:rsidR="00572204" w:rsidRPr="00572204">
        <w:rPr>
          <w:rFonts w:ascii="Garamond" w:hAnsi="Garamond" w:cs="Times New Roman"/>
        </w:rPr>
        <w:t>remature birth</w:t>
      </w:r>
      <w:r w:rsidR="00572204">
        <w:rPr>
          <w:rFonts w:ascii="Garamond" w:hAnsi="Garamond" w:cs="Times New Roman"/>
        </w:rPr>
        <w:t xml:space="preserve"> </w:t>
      </w:r>
      <w:r w:rsidR="009F60E6">
        <w:rPr>
          <w:rFonts w:ascii="Garamond" w:hAnsi="Garamond" w:cs="Times New Roman"/>
        </w:rPr>
        <w:t>among pregnant women as well as</w:t>
      </w:r>
      <w:r w:rsidR="00572204">
        <w:rPr>
          <w:rFonts w:ascii="Garamond" w:hAnsi="Garamond" w:cs="Times New Roman"/>
        </w:rPr>
        <w:t xml:space="preserve"> </w:t>
      </w:r>
      <w:r w:rsidR="00906204">
        <w:rPr>
          <w:rFonts w:ascii="Garamond" w:hAnsi="Garamond" w:cs="Times New Roman"/>
        </w:rPr>
        <w:t>contribute to</w:t>
      </w:r>
      <w:r w:rsidR="009F60E6">
        <w:rPr>
          <w:rFonts w:ascii="Garamond" w:hAnsi="Garamond" w:cs="Times New Roman"/>
        </w:rPr>
        <w:t xml:space="preserve"> </w:t>
      </w:r>
      <w:r w:rsidR="00572204">
        <w:rPr>
          <w:rFonts w:ascii="Garamond" w:hAnsi="Garamond" w:cs="Times New Roman"/>
        </w:rPr>
        <w:t>cardiovascular complications, decreased kidney function and reproductive problems</w:t>
      </w:r>
      <w:r w:rsidR="00DD0413">
        <w:rPr>
          <w:rFonts w:ascii="Garamond" w:hAnsi="Garamond" w:cs="Times New Roman"/>
        </w:rPr>
        <w:t xml:space="preserve"> in</w:t>
      </w:r>
      <w:r w:rsidR="009F60E6">
        <w:rPr>
          <w:rFonts w:ascii="Garamond" w:hAnsi="Garamond" w:cs="Times New Roman"/>
        </w:rPr>
        <w:t xml:space="preserve"> </w:t>
      </w:r>
      <w:r w:rsidR="009B3F55">
        <w:rPr>
          <w:rFonts w:ascii="Garamond" w:hAnsi="Garamond" w:cs="Times New Roman"/>
        </w:rPr>
        <w:t>both</w:t>
      </w:r>
      <w:r w:rsidR="009F60E6">
        <w:rPr>
          <w:rFonts w:ascii="Garamond" w:hAnsi="Garamond" w:cs="Times New Roman"/>
        </w:rPr>
        <w:t xml:space="preserve"> men and women</w:t>
      </w:r>
      <w:r w:rsidR="00572204">
        <w:rPr>
          <w:rFonts w:ascii="Garamond" w:hAnsi="Garamond" w:cs="Times New Roman"/>
        </w:rPr>
        <w:t>.</w:t>
      </w:r>
      <w:r w:rsidR="00572204">
        <w:rPr>
          <w:rStyle w:val="FootnoteReference"/>
          <w:rFonts w:ascii="Garamond" w:hAnsi="Garamond" w:cs="Times New Roman"/>
        </w:rPr>
        <w:footnoteReference w:id="4"/>
      </w:r>
    </w:p>
    <w:p w14:paraId="52C0BB8F" w14:textId="77777777" w:rsidR="00F21FB1" w:rsidRPr="00F21FB1" w:rsidRDefault="00F21FB1" w:rsidP="00F21FB1">
      <w:pPr>
        <w:pStyle w:val="NoSpacing"/>
        <w:jc w:val="both"/>
        <w:rPr>
          <w:rFonts w:ascii="Garamond" w:hAnsi="Garamond" w:cs="Times New Roman"/>
        </w:rPr>
      </w:pPr>
    </w:p>
    <w:p w14:paraId="2E38EB40" w14:textId="38C793C3" w:rsidR="00A611A2" w:rsidRDefault="00F21FB1" w:rsidP="00906204">
      <w:pPr>
        <w:pStyle w:val="NoSpacing"/>
        <w:jc w:val="both"/>
        <w:rPr>
          <w:rFonts w:ascii="Garamond" w:hAnsi="Garamond" w:cs="Times New Roman"/>
        </w:rPr>
      </w:pPr>
      <w:r w:rsidRPr="00F21FB1">
        <w:rPr>
          <w:rFonts w:ascii="Garamond" w:hAnsi="Garamond" w:cs="Times New Roman"/>
        </w:rPr>
        <w:lastRenderedPageBreak/>
        <w:t xml:space="preserve">In </w:t>
      </w:r>
      <w:r w:rsidR="00906204">
        <w:rPr>
          <w:rFonts w:ascii="Garamond" w:hAnsi="Garamond" w:cs="Times New Roman"/>
        </w:rPr>
        <w:t xml:space="preserve">the city of </w:t>
      </w:r>
      <w:r w:rsidRPr="00F21FB1">
        <w:rPr>
          <w:rFonts w:ascii="Garamond" w:hAnsi="Garamond" w:cs="Times New Roman"/>
        </w:rPr>
        <w:t>Chicago, a study conducted in 2018 found lead in the tap water of nearly 70 percent of 2,797 homes tested</w:t>
      </w:r>
      <w:r w:rsidR="009F60E6">
        <w:rPr>
          <w:rFonts w:ascii="Garamond" w:hAnsi="Garamond" w:cs="Times New Roman"/>
        </w:rPr>
        <w:t xml:space="preserve"> between</w:t>
      </w:r>
      <w:r w:rsidRPr="00F21FB1">
        <w:rPr>
          <w:rFonts w:ascii="Garamond" w:hAnsi="Garamond" w:cs="Times New Roman"/>
        </w:rPr>
        <w:t xml:space="preserve"> 2016</w:t>
      </w:r>
      <w:r w:rsidR="009F60E6">
        <w:rPr>
          <w:rFonts w:ascii="Garamond" w:hAnsi="Garamond" w:cs="Times New Roman"/>
        </w:rPr>
        <w:t xml:space="preserve"> and </w:t>
      </w:r>
      <w:r w:rsidRPr="00F21FB1">
        <w:rPr>
          <w:rFonts w:ascii="Garamond" w:hAnsi="Garamond" w:cs="Times New Roman"/>
        </w:rPr>
        <w:t>2017.</w:t>
      </w:r>
      <w:r w:rsidR="009F60E6">
        <w:rPr>
          <w:rStyle w:val="FootnoteReference"/>
          <w:rFonts w:ascii="Garamond" w:hAnsi="Garamond" w:cs="Times New Roman"/>
        </w:rPr>
        <w:footnoteReference w:id="5"/>
      </w:r>
      <w:r w:rsidRPr="00F21FB1">
        <w:rPr>
          <w:rFonts w:ascii="Garamond" w:hAnsi="Garamond" w:cs="Times New Roman"/>
        </w:rPr>
        <w:t xml:space="preserve"> This same study reported that 30 percent of the samples had lead concentrations of higher than 5 ppb</w:t>
      </w:r>
      <w:r w:rsidR="00987E27">
        <w:rPr>
          <w:rFonts w:ascii="Garamond" w:hAnsi="Garamond" w:cs="Times New Roman"/>
        </w:rPr>
        <w:t>—</w:t>
      </w:r>
      <w:r w:rsidRPr="00F21FB1">
        <w:rPr>
          <w:rFonts w:ascii="Garamond" w:hAnsi="Garamond" w:cs="Times New Roman"/>
        </w:rPr>
        <w:t>the maximum level allowed in bottled water by the U</w:t>
      </w:r>
      <w:r w:rsidR="009F60E6">
        <w:rPr>
          <w:rFonts w:ascii="Garamond" w:hAnsi="Garamond" w:cs="Times New Roman"/>
        </w:rPr>
        <w:t>.</w:t>
      </w:r>
      <w:r w:rsidRPr="00F21FB1">
        <w:rPr>
          <w:rFonts w:ascii="Garamond" w:hAnsi="Garamond" w:cs="Times New Roman"/>
        </w:rPr>
        <w:t>S</w:t>
      </w:r>
      <w:r w:rsidR="009F60E6">
        <w:rPr>
          <w:rFonts w:ascii="Garamond" w:hAnsi="Garamond" w:cs="Times New Roman"/>
        </w:rPr>
        <w:t>.</w:t>
      </w:r>
      <w:r w:rsidRPr="00F21FB1">
        <w:rPr>
          <w:rFonts w:ascii="Garamond" w:hAnsi="Garamond" w:cs="Times New Roman"/>
        </w:rPr>
        <w:t xml:space="preserve"> Food and Drug Administration. The </w:t>
      </w:r>
      <w:r w:rsidR="009B3F55">
        <w:rPr>
          <w:rFonts w:ascii="Garamond" w:hAnsi="Garamond" w:cs="Times New Roman"/>
        </w:rPr>
        <w:t xml:space="preserve">gravity </w:t>
      </w:r>
      <w:r w:rsidRPr="00F21FB1">
        <w:rPr>
          <w:rFonts w:ascii="Garamond" w:hAnsi="Garamond" w:cs="Times New Roman"/>
        </w:rPr>
        <w:t>of this problem was recently acknowledged by the local government when</w:t>
      </w:r>
      <w:r w:rsidR="00DD0413">
        <w:rPr>
          <w:rFonts w:ascii="Garamond" w:hAnsi="Garamond" w:cs="Times New Roman"/>
        </w:rPr>
        <w:t xml:space="preserve"> </w:t>
      </w:r>
      <w:r w:rsidRPr="00F21FB1">
        <w:rPr>
          <w:rFonts w:ascii="Garamond" w:hAnsi="Garamond" w:cs="Times New Roman"/>
        </w:rPr>
        <w:t xml:space="preserve">Chicago Mayor Lori Lightfoot announced the first phase of the Lead Service Line </w:t>
      </w:r>
      <w:r w:rsidR="00DD0413">
        <w:rPr>
          <w:rFonts w:ascii="Garamond" w:hAnsi="Garamond" w:cs="Times New Roman"/>
        </w:rPr>
        <w:t xml:space="preserve">(LSL) </w:t>
      </w:r>
      <w:r w:rsidRPr="00F21FB1">
        <w:rPr>
          <w:rFonts w:ascii="Garamond" w:hAnsi="Garamond" w:cs="Times New Roman"/>
        </w:rPr>
        <w:t xml:space="preserve">Replacement Program in September 2020. </w:t>
      </w:r>
      <w:r w:rsidR="009F60E6">
        <w:rPr>
          <w:rFonts w:ascii="Garamond" w:hAnsi="Garamond" w:cs="Times New Roman"/>
        </w:rPr>
        <w:t xml:space="preserve">The program, which aims to replace the city’s </w:t>
      </w:r>
      <w:r w:rsidR="00906204">
        <w:rPr>
          <w:rFonts w:ascii="Garamond" w:hAnsi="Garamond" w:cs="Times New Roman"/>
        </w:rPr>
        <w:t>nearly</w:t>
      </w:r>
      <w:r w:rsidR="009F60E6">
        <w:rPr>
          <w:rFonts w:ascii="Garamond" w:hAnsi="Garamond" w:cs="Times New Roman"/>
        </w:rPr>
        <w:t xml:space="preserve"> 400,000 </w:t>
      </w:r>
      <w:r w:rsidR="00DD0413">
        <w:rPr>
          <w:rFonts w:ascii="Garamond" w:hAnsi="Garamond" w:cs="Times New Roman"/>
        </w:rPr>
        <w:t>LSLs</w:t>
      </w:r>
      <w:r w:rsidR="009F60E6">
        <w:rPr>
          <w:rFonts w:ascii="Garamond" w:hAnsi="Garamond" w:cs="Times New Roman"/>
        </w:rPr>
        <w:t xml:space="preserve">, </w:t>
      </w:r>
      <w:r w:rsidRPr="00F21FB1">
        <w:rPr>
          <w:rFonts w:ascii="Garamond" w:hAnsi="Garamond" w:cs="Times New Roman"/>
        </w:rPr>
        <w:t>is estimated to cost 8.5 billion USD and take multiple decades to complete.</w:t>
      </w:r>
      <w:r w:rsidR="00A611A2">
        <w:rPr>
          <w:rStyle w:val="FootnoteReference"/>
          <w:rFonts w:ascii="Garamond" w:hAnsi="Garamond" w:cs="Times New Roman"/>
        </w:rPr>
        <w:footnoteReference w:id="6"/>
      </w:r>
      <w:r w:rsidR="00906204">
        <w:rPr>
          <w:rFonts w:ascii="Garamond" w:hAnsi="Garamond" w:cs="Times New Roman"/>
        </w:rPr>
        <w:t xml:space="preserve"> </w:t>
      </w:r>
    </w:p>
    <w:p w14:paraId="6C3573A3" w14:textId="77777777" w:rsidR="00A611A2" w:rsidRDefault="00A611A2" w:rsidP="00906204">
      <w:pPr>
        <w:pStyle w:val="NoSpacing"/>
        <w:jc w:val="both"/>
        <w:rPr>
          <w:rFonts w:ascii="Garamond" w:hAnsi="Garamond" w:cs="Times New Roman"/>
        </w:rPr>
      </w:pPr>
    </w:p>
    <w:p w14:paraId="6346B6CB" w14:textId="5BA9AA09" w:rsidR="00A611A2" w:rsidRDefault="00DD0413" w:rsidP="00F21FB1">
      <w:pPr>
        <w:pStyle w:val="NoSpacing"/>
        <w:jc w:val="both"/>
        <w:rPr>
          <w:rFonts w:ascii="Garamond" w:hAnsi="Garamond" w:cs="Times New Roman"/>
        </w:rPr>
      </w:pPr>
      <w:r>
        <w:rPr>
          <w:rFonts w:ascii="Garamond" w:hAnsi="Garamond" w:cs="Times New Roman"/>
        </w:rPr>
        <w:t>Local</w:t>
      </w:r>
      <w:r w:rsidR="00906204">
        <w:rPr>
          <w:rFonts w:ascii="Garamond" w:hAnsi="Garamond" w:cs="Times New Roman"/>
        </w:rPr>
        <w:t xml:space="preserve"> government </w:t>
      </w:r>
      <w:r>
        <w:rPr>
          <w:rFonts w:ascii="Garamond" w:hAnsi="Garamond" w:cs="Times New Roman"/>
        </w:rPr>
        <w:t xml:space="preserve">officials </w:t>
      </w:r>
      <w:r w:rsidR="00906204">
        <w:rPr>
          <w:rFonts w:ascii="Garamond" w:hAnsi="Garamond" w:cs="Times New Roman"/>
        </w:rPr>
        <w:t>ha</w:t>
      </w:r>
      <w:r>
        <w:rPr>
          <w:rFonts w:ascii="Garamond" w:hAnsi="Garamond" w:cs="Times New Roman"/>
        </w:rPr>
        <w:t>ve</w:t>
      </w:r>
      <w:r w:rsidR="00906204">
        <w:rPr>
          <w:rFonts w:ascii="Garamond" w:hAnsi="Garamond" w:cs="Times New Roman"/>
        </w:rPr>
        <w:t xml:space="preserve"> already recognized the importance of adopting an equity-driven approach, prioritizing low-income residents who (i) o</w:t>
      </w:r>
      <w:r w:rsidR="00906204" w:rsidRPr="00906204">
        <w:rPr>
          <w:rFonts w:ascii="Garamond" w:hAnsi="Garamond" w:cs="Times New Roman"/>
        </w:rPr>
        <w:t xml:space="preserve">wn and reside in their home; </w:t>
      </w:r>
      <w:r w:rsidR="00906204">
        <w:rPr>
          <w:rFonts w:ascii="Garamond" w:hAnsi="Garamond" w:cs="Times New Roman"/>
        </w:rPr>
        <w:t>(ii) h</w:t>
      </w:r>
      <w:r w:rsidR="00906204" w:rsidRPr="00906204">
        <w:rPr>
          <w:rFonts w:ascii="Garamond" w:hAnsi="Garamond" w:cs="Times New Roman"/>
        </w:rPr>
        <w:t>ave a household income below 80% of the area median income (72,800</w:t>
      </w:r>
      <w:r w:rsidR="00906204">
        <w:rPr>
          <w:rFonts w:ascii="Garamond" w:hAnsi="Garamond" w:cs="Times New Roman"/>
        </w:rPr>
        <w:t xml:space="preserve"> USD</w:t>
      </w:r>
      <w:r w:rsidR="00906204" w:rsidRPr="00906204">
        <w:rPr>
          <w:rFonts w:ascii="Garamond" w:hAnsi="Garamond" w:cs="Times New Roman"/>
        </w:rPr>
        <w:t xml:space="preserve"> for a family of </w:t>
      </w:r>
      <w:r>
        <w:rPr>
          <w:rFonts w:ascii="Garamond" w:hAnsi="Garamond" w:cs="Times New Roman"/>
        </w:rPr>
        <w:t>four</w:t>
      </w:r>
      <w:r w:rsidR="00906204" w:rsidRPr="00906204">
        <w:rPr>
          <w:rFonts w:ascii="Garamond" w:hAnsi="Garamond" w:cs="Times New Roman"/>
        </w:rPr>
        <w:t>); and</w:t>
      </w:r>
      <w:r w:rsidR="00906204">
        <w:rPr>
          <w:rFonts w:ascii="Garamond" w:hAnsi="Garamond" w:cs="Times New Roman"/>
        </w:rPr>
        <w:t xml:space="preserve"> (iii) h</w:t>
      </w:r>
      <w:r w:rsidR="00906204" w:rsidRPr="00906204">
        <w:rPr>
          <w:rFonts w:ascii="Garamond" w:hAnsi="Garamond" w:cs="Times New Roman"/>
        </w:rPr>
        <w:t>ave consistent lead concentrations above 15 ppb in their water, as tested by the Department of Water Management.</w:t>
      </w:r>
      <w:r w:rsidR="00906204">
        <w:rPr>
          <w:rStyle w:val="FootnoteReference"/>
          <w:rFonts w:ascii="Garamond" w:hAnsi="Garamond" w:cs="Times New Roman"/>
        </w:rPr>
        <w:footnoteReference w:id="7"/>
      </w:r>
      <w:r w:rsidR="00A611A2">
        <w:rPr>
          <w:rFonts w:ascii="Garamond" w:hAnsi="Garamond" w:cs="Times New Roman"/>
        </w:rPr>
        <w:t xml:space="preserve"> However, some experts have already criticized this approach for having stringent requirements, noting the current prioritization framework may overlook low-income renters </w:t>
      </w:r>
      <w:r>
        <w:rPr>
          <w:rFonts w:ascii="Garamond" w:hAnsi="Garamond" w:cs="Times New Roman"/>
        </w:rPr>
        <w:t>who are traditionally more exposed to lead because their housing is in poor condition</w:t>
      </w:r>
      <w:r w:rsidR="00A611A2">
        <w:rPr>
          <w:rFonts w:ascii="Garamond" w:hAnsi="Garamond" w:cs="Times New Roman"/>
        </w:rPr>
        <w:t>.</w:t>
      </w:r>
      <w:r w:rsidR="00A611A2">
        <w:rPr>
          <w:rStyle w:val="FootnoteReference"/>
          <w:rFonts w:ascii="Garamond" w:hAnsi="Garamond" w:cs="Times New Roman"/>
        </w:rPr>
        <w:footnoteReference w:id="8"/>
      </w:r>
      <w:r>
        <w:rPr>
          <w:rFonts w:ascii="Garamond" w:hAnsi="Garamond" w:cs="Times New Roman"/>
        </w:rPr>
        <w:t xml:space="preserve"> Given the cost and scope of the LSL Replacement Program, it is imperative that </w:t>
      </w:r>
      <w:r w:rsidR="000A119D">
        <w:rPr>
          <w:rFonts w:ascii="Garamond" w:hAnsi="Garamond" w:cs="Times New Roman"/>
        </w:rPr>
        <w:t xml:space="preserve">Chicago’s </w:t>
      </w:r>
      <w:r>
        <w:rPr>
          <w:rFonts w:ascii="Garamond" w:hAnsi="Garamond" w:cs="Times New Roman"/>
        </w:rPr>
        <w:t>city officials adopt a data-driven approach that prioritize</w:t>
      </w:r>
      <w:r w:rsidR="009B3F55">
        <w:rPr>
          <w:rFonts w:ascii="Garamond" w:hAnsi="Garamond" w:cs="Times New Roman"/>
        </w:rPr>
        <w:t>s</w:t>
      </w:r>
      <w:r>
        <w:rPr>
          <w:rFonts w:ascii="Garamond" w:hAnsi="Garamond" w:cs="Times New Roman"/>
        </w:rPr>
        <w:t xml:space="preserve"> vulnerable communities and allocates resources accordingly. </w:t>
      </w:r>
    </w:p>
    <w:p w14:paraId="4AD931DC" w14:textId="095AB192" w:rsidR="00DD0413" w:rsidRDefault="00DD0413" w:rsidP="00F21FB1">
      <w:pPr>
        <w:pStyle w:val="NoSpacing"/>
        <w:jc w:val="both"/>
        <w:rPr>
          <w:rFonts w:ascii="Garamond" w:hAnsi="Garamond" w:cs="Times New Roman"/>
        </w:rPr>
      </w:pPr>
    </w:p>
    <w:p w14:paraId="707E8D0E" w14:textId="43A6B8B9" w:rsidR="00F21FB1" w:rsidRDefault="00DD0413" w:rsidP="00F21FB1">
      <w:pPr>
        <w:pStyle w:val="NoSpacing"/>
        <w:jc w:val="both"/>
        <w:rPr>
          <w:rFonts w:ascii="Garamond" w:hAnsi="Garamond" w:cs="Times New Roman"/>
        </w:rPr>
      </w:pPr>
      <w:r>
        <w:rPr>
          <w:rFonts w:ascii="Garamond" w:hAnsi="Garamond" w:cs="Times New Roman"/>
        </w:rPr>
        <w:t>T</w:t>
      </w:r>
      <w:r w:rsidR="00F21FB1" w:rsidRPr="00F21FB1">
        <w:rPr>
          <w:rFonts w:ascii="Garamond" w:hAnsi="Garamond" w:cs="Times New Roman"/>
        </w:rPr>
        <w:t>o</w:t>
      </w:r>
      <w:r>
        <w:rPr>
          <w:rFonts w:ascii="Garamond" w:hAnsi="Garamond" w:cs="Times New Roman"/>
        </w:rPr>
        <w:t xml:space="preserve"> </w:t>
      </w:r>
      <w:r w:rsidR="00F21FB1" w:rsidRPr="00F21FB1">
        <w:rPr>
          <w:rFonts w:ascii="Garamond" w:hAnsi="Garamond" w:cs="Times New Roman"/>
        </w:rPr>
        <w:t xml:space="preserve">identify communities that </w:t>
      </w:r>
      <w:r>
        <w:rPr>
          <w:rFonts w:ascii="Garamond" w:hAnsi="Garamond" w:cs="Times New Roman"/>
        </w:rPr>
        <w:t>may</w:t>
      </w:r>
      <w:r w:rsidR="00F21FB1" w:rsidRPr="00F21FB1">
        <w:rPr>
          <w:rFonts w:ascii="Garamond" w:hAnsi="Garamond" w:cs="Times New Roman"/>
        </w:rPr>
        <w:t xml:space="preserve"> be at higher risk for lead exposure in their drinking water</w:t>
      </w:r>
      <w:r>
        <w:rPr>
          <w:rFonts w:ascii="Garamond" w:hAnsi="Garamond" w:cs="Times New Roman"/>
        </w:rPr>
        <w:t xml:space="preserve">, </w:t>
      </w:r>
      <w:r w:rsidR="0055723A">
        <w:rPr>
          <w:rFonts w:ascii="Garamond" w:hAnsi="Garamond" w:cs="Times New Roman"/>
        </w:rPr>
        <w:t xml:space="preserve">we analyzed water quality data </w:t>
      </w:r>
      <w:r w:rsidR="003F6B0F">
        <w:rPr>
          <w:rFonts w:ascii="Garamond" w:hAnsi="Garamond" w:cs="Times New Roman"/>
        </w:rPr>
        <w:t xml:space="preserve">from </w:t>
      </w:r>
      <w:r w:rsidR="0055723A">
        <w:rPr>
          <w:rFonts w:ascii="Garamond" w:hAnsi="Garamond" w:cs="Times New Roman"/>
        </w:rPr>
        <w:t>the Department of Water Management</w:t>
      </w:r>
      <w:r w:rsidR="003F6B0F">
        <w:rPr>
          <w:rFonts w:ascii="Garamond" w:hAnsi="Garamond" w:cs="Times New Roman"/>
        </w:rPr>
        <w:t xml:space="preserve"> showcasing lead concentrations of residential </w:t>
      </w:r>
      <w:r w:rsidR="009B3F55">
        <w:rPr>
          <w:rFonts w:ascii="Garamond" w:hAnsi="Garamond" w:cs="Times New Roman"/>
        </w:rPr>
        <w:t xml:space="preserve">water </w:t>
      </w:r>
      <w:r w:rsidR="003F6B0F">
        <w:rPr>
          <w:rFonts w:ascii="Garamond" w:hAnsi="Garamond" w:cs="Times New Roman"/>
        </w:rPr>
        <w:t>samples</w:t>
      </w:r>
      <w:r w:rsidR="009B3F55">
        <w:rPr>
          <w:rFonts w:ascii="Garamond" w:hAnsi="Garamond" w:cs="Times New Roman"/>
        </w:rPr>
        <w:t xml:space="preserve"> </w:t>
      </w:r>
      <w:r w:rsidR="00A222C0">
        <w:rPr>
          <w:rFonts w:ascii="Garamond" w:hAnsi="Garamond" w:cs="Times New Roman"/>
        </w:rPr>
        <w:t xml:space="preserve">across </w:t>
      </w:r>
      <w:r w:rsidR="009B3F55">
        <w:rPr>
          <w:rFonts w:ascii="Garamond" w:hAnsi="Garamond" w:cs="Times New Roman"/>
        </w:rPr>
        <w:t>Chicago</w:t>
      </w:r>
      <w:r w:rsidR="003F6B0F">
        <w:rPr>
          <w:rFonts w:ascii="Garamond" w:hAnsi="Garamond" w:cs="Times New Roman"/>
        </w:rPr>
        <w:t xml:space="preserve">. We complemented our analysis by </w:t>
      </w:r>
      <w:r w:rsidR="00130620">
        <w:rPr>
          <w:rFonts w:ascii="Garamond" w:hAnsi="Garamond" w:cs="Times New Roman"/>
        </w:rPr>
        <w:t>including</w:t>
      </w:r>
      <w:r w:rsidR="003F6B0F">
        <w:rPr>
          <w:rFonts w:ascii="Garamond" w:hAnsi="Garamond" w:cs="Times New Roman"/>
        </w:rPr>
        <w:t xml:space="preserve"> socioeconomic and demographic indicators from the American Community Survey’s Five-Year Estimates and aggregate housing variables derived from the Cook County Assessor’s Residential Property Characteristics dataset. We trained classification algorithms on </w:t>
      </w:r>
      <w:r w:rsidR="0049775D">
        <w:rPr>
          <w:rFonts w:ascii="Garamond" w:hAnsi="Garamond" w:cs="Times New Roman"/>
        </w:rPr>
        <w:t xml:space="preserve">the final dataset combining </w:t>
      </w:r>
      <w:r w:rsidR="003F6B0F">
        <w:rPr>
          <w:rFonts w:ascii="Garamond" w:hAnsi="Garamond" w:cs="Times New Roman"/>
        </w:rPr>
        <w:t xml:space="preserve">socioeconomic, demographic and housing </w:t>
      </w:r>
      <w:r w:rsidR="0049775D">
        <w:rPr>
          <w:rFonts w:ascii="Garamond" w:hAnsi="Garamond" w:cs="Times New Roman"/>
        </w:rPr>
        <w:t xml:space="preserve">assessment </w:t>
      </w:r>
      <w:r w:rsidR="003F6B0F">
        <w:rPr>
          <w:rFonts w:ascii="Garamond" w:hAnsi="Garamond" w:cs="Times New Roman"/>
        </w:rPr>
        <w:t xml:space="preserve">indicators to predict </w:t>
      </w:r>
      <w:r w:rsidR="009B3F55">
        <w:rPr>
          <w:rFonts w:ascii="Garamond" w:hAnsi="Garamond" w:cs="Times New Roman"/>
        </w:rPr>
        <w:t>high lead</w:t>
      </w:r>
      <w:r w:rsidR="003F6B0F">
        <w:rPr>
          <w:rFonts w:ascii="Garamond" w:hAnsi="Garamond" w:cs="Times New Roman"/>
        </w:rPr>
        <w:t xml:space="preserve"> exposure</w:t>
      </w:r>
      <w:r w:rsidR="0049775D">
        <w:rPr>
          <w:rFonts w:ascii="Garamond" w:hAnsi="Garamond" w:cs="Times New Roman"/>
        </w:rPr>
        <w:t xml:space="preserve">. </w:t>
      </w:r>
      <w:r w:rsidR="0049775D" w:rsidRPr="0049775D">
        <w:rPr>
          <w:rFonts w:ascii="Garamond" w:hAnsi="Garamond" w:cs="Times New Roman"/>
          <w:highlight w:val="yellow"/>
        </w:rPr>
        <w:t xml:space="preserve">We then </w:t>
      </w:r>
      <w:r w:rsidR="003F6B0F" w:rsidRPr="0049775D">
        <w:rPr>
          <w:rFonts w:ascii="Garamond" w:hAnsi="Garamond" w:cs="Times New Roman"/>
          <w:highlight w:val="yellow"/>
        </w:rPr>
        <w:t>used our models to develop a risk profile for the city of Chicago at the census block group level</w:t>
      </w:r>
      <w:r w:rsidR="003F6B0F">
        <w:rPr>
          <w:rFonts w:ascii="Garamond" w:hAnsi="Garamond" w:cs="Times New Roman"/>
        </w:rPr>
        <w:t>.</w:t>
      </w:r>
    </w:p>
    <w:p w14:paraId="7929D572" w14:textId="54EE67DB" w:rsidR="003F6B0F" w:rsidRDefault="003F6B0F" w:rsidP="00F21FB1">
      <w:pPr>
        <w:pStyle w:val="NoSpacing"/>
        <w:jc w:val="both"/>
        <w:rPr>
          <w:rFonts w:ascii="Garamond" w:hAnsi="Garamond" w:cs="Times New Roman"/>
        </w:rPr>
      </w:pPr>
    </w:p>
    <w:p w14:paraId="4659DDDC" w14:textId="02C11305" w:rsidR="000F053F" w:rsidRPr="00F21FB1" w:rsidRDefault="003F6B0F" w:rsidP="00F21FB1">
      <w:pPr>
        <w:pStyle w:val="NoSpacing"/>
        <w:jc w:val="both"/>
        <w:rPr>
          <w:rFonts w:ascii="Garamond" w:hAnsi="Garamond" w:cs="Times New Roman"/>
        </w:rPr>
      </w:pPr>
      <w:r>
        <w:rPr>
          <w:rFonts w:ascii="Garamond" w:hAnsi="Garamond" w:cs="Times New Roman"/>
        </w:rPr>
        <w:t xml:space="preserve">We hope our analysis can be leveraged by </w:t>
      </w:r>
      <w:r w:rsidR="00E50A34">
        <w:rPr>
          <w:rFonts w:ascii="Garamond" w:hAnsi="Garamond" w:cs="Times New Roman"/>
        </w:rPr>
        <w:t xml:space="preserve">Chicago </w:t>
      </w:r>
      <w:r>
        <w:rPr>
          <w:rFonts w:ascii="Garamond" w:hAnsi="Garamond" w:cs="Times New Roman"/>
        </w:rPr>
        <w:t>city officials—namely those in the Department of Water Management and the Mayor’s Office</w:t>
      </w:r>
      <w:r w:rsidR="009B3F55">
        <w:rPr>
          <w:rFonts w:ascii="Garamond" w:hAnsi="Garamond" w:cs="Times New Roman"/>
        </w:rPr>
        <w:t>. Ultimately, we hope the LSL Replacement Program</w:t>
      </w:r>
      <w:r w:rsidR="00E50A34">
        <w:rPr>
          <w:rFonts w:ascii="Garamond" w:hAnsi="Garamond" w:cs="Times New Roman"/>
        </w:rPr>
        <w:t xml:space="preserve"> adopt</w:t>
      </w:r>
      <w:r w:rsidR="009B3F55">
        <w:rPr>
          <w:rFonts w:ascii="Garamond" w:hAnsi="Garamond" w:cs="Times New Roman"/>
        </w:rPr>
        <w:t>s</w:t>
      </w:r>
      <w:r w:rsidR="00E50A34">
        <w:rPr>
          <w:rFonts w:ascii="Garamond" w:hAnsi="Garamond" w:cs="Times New Roman"/>
        </w:rPr>
        <w:t xml:space="preserve"> a</w:t>
      </w:r>
      <w:r w:rsidR="009B3F55">
        <w:rPr>
          <w:rFonts w:ascii="Garamond" w:hAnsi="Garamond" w:cs="Times New Roman"/>
        </w:rPr>
        <w:t xml:space="preserve">n equity- and </w:t>
      </w:r>
      <w:r w:rsidR="00E50A34">
        <w:rPr>
          <w:rFonts w:ascii="Garamond" w:hAnsi="Garamond" w:cs="Times New Roman"/>
        </w:rPr>
        <w:t>data-driven prioritization framework</w:t>
      </w:r>
      <w:r w:rsidR="0049775D">
        <w:rPr>
          <w:rFonts w:ascii="Garamond" w:hAnsi="Garamond" w:cs="Times New Roman"/>
        </w:rPr>
        <w:t xml:space="preserve"> as it launches in the upcoming months</w:t>
      </w:r>
      <w:r w:rsidR="009B3F55">
        <w:rPr>
          <w:rFonts w:ascii="Garamond" w:hAnsi="Garamond" w:cs="Times New Roman"/>
        </w:rPr>
        <w:t>. W</w:t>
      </w:r>
      <w:r w:rsidR="00E50A34">
        <w:rPr>
          <w:rFonts w:ascii="Garamond" w:hAnsi="Garamond" w:cs="Times New Roman"/>
        </w:rPr>
        <w:t>e</w:t>
      </w:r>
      <w:r w:rsidR="009B3F55">
        <w:rPr>
          <w:rFonts w:ascii="Garamond" w:hAnsi="Garamond" w:cs="Times New Roman"/>
        </w:rPr>
        <w:t xml:space="preserve"> also</w:t>
      </w:r>
      <w:r w:rsidR="00E50A34">
        <w:rPr>
          <w:rFonts w:ascii="Garamond" w:hAnsi="Garamond" w:cs="Times New Roman"/>
        </w:rPr>
        <w:t xml:space="preserve"> hope our </w:t>
      </w:r>
      <w:r w:rsidR="009B3F55">
        <w:rPr>
          <w:rFonts w:ascii="Garamond" w:hAnsi="Garamond" w:cs="Times New Roman"/>
        </w:rPr>
        <w:t>analysis</w:t>
      </w:r>
      <w:r w:rsidR="00E50A34">
        <w:rPr>
          <w:rFonts w:ascii="Garamond" w:hAnsi="Garamond" w:cs="Times New Roman"/>
        </w:rPr>
        <w:t xml:space="preserve"> helps</w:t>
      </w:r>
      <w:r w:rsidR="00F21FB1" w:rsidRPr="00F21FB1">
        <w:rPr>
          <w:rFonts w:ascii="Garamond" w:hAnsi="Garamond" w:cs="Times New Roman"/>
        </w:rPr>
        <w:t xml:space="preserve"> inform</w:t>
      </w:r>
      <w:r w:rsidR="00E50A34">
        <w:rPr>
          <w:rFonts w:ascii="Garamond" w:hAnsi="Garamond" w:cs="Times New Roman"/>
        </w:rPr>
        <w:t xml:space="preserve"> </w:t>
      </w:r>
      <w:r w:rsidR="009B3F55">
        <w:rPr>
          <w:rFonts w:ascii="Garamond" w:hAnsi="Garamond" w:cs="Times New Roman"/>
        </w:rPr>
        <w:t xml:space="preserve">Chicago </w:t>
      </w:r>
      <w:r w:rsidR="00E50A34">
        <w:rPr>
          <w:rFonts w:ascii="Garamond" w:hAnsi="Garamond" w:cs="Times New Roman"/>
        </w:rPr>
        <w:t>city</w:t>
      </w:r>
      <w:r w:rsidR="00F21FB1" w:rsidRPr="00F21FB1">
        <w:rPr>
          <w:rFonts w:ascii="Garamond" w:hAnsi="Garamond" w:cs="Times New Roman"/>
        </w:rPr>
        <w:t xml:space="preserve"> residents concerned about lead in their drinking water, as there are </w:t>
      </w:r>
      <w:r w:rsidR="000F053F">
        <w:rPr>
          <w:rFonts w:ascii="Garamond" w:hAnsi="Garamond" w:cs="Times New Roman"/>
        </w:rPr>
        <w:t xml:space="preserve">control </w:t>
      </w:r>
      <w:r w:rsidR="00E50A34">
        <w:rPr>
          <w:rFonts w:ascii="Garamond" w:hAnsi="Garamond" w:cs="Times New Roman"/>
        </w:rPr>
        <w:t>measures</w:t>
      </w:r>
      <w:r w:rsidR="00F21FB1" w:rsidRPr="00F21FB1">
        <w:rPr>
          <w:rFonts w:ascii="Garamond" w:hAnsi="Garamond" w:cs="Times New Roman"/>
        </w:rPr>
        <w:t xml:space="preserve"> </w:t>
      </w:r>
      <w:r w:rsidR="009B3F55">
        <w:rPr>
          <w:rFonts w:ascii="Garamond" w:hAnsi="Garamond" w:cs="Times New Roman"/>
        </w:rPr>
        <w:t>that</w:t>
      </w:r>
      <w:r w:rsidR="00F21FB1" w:rsidRPr="00F21FB1">
        <w:rPr>
          <w:rFonts w:ascii="Garamond" w:hAnsi="Garamond" w:cs="Times New Roman"/>
        </w:rPr>
        <w:t xml:space="preserve"> </w:t>
      </w:r>
      <w:r w:rsidR="009B3F55">
        <w:rPr>
          <w:rFonts w:ascii="Garamond" w:hAnsi="Garamond" w:cs="Times New Roman"/>
        </w:rPr>
        <w:t xml:space="preserve">can </w:t>
      </w:r>
      <w:r w:rsidR="00F21FB1" w:rsidRPr="00F21FB1">
        <w:rPr>
          <w:rFonts w:ascii="Garamond" w:hAnsi="Garamond" w:cs="Times New Roman"/>
        </w:rPr>
        <w:t xml:space="preserve">reduce the risk of </w:t>
      </w:r>
      <w:r w:rsidR="00E50A34">
        <w:rPr>
          <w:rFonts w:ascii="Garamond" w:hAnsi="Garamond" w:cs="Times New Roman"/>
        </w:rPr>
        <w:t xml:space="preserve">lead exposure </w:t>
      </w:r>
      <w:r w:rsidR="009B3F55">
        <w:rPr>
          <w:rFonts w:ascii="Garamond" w:hAnsi="Garamond" w:cs="Times New Roman"/>
        </w:rPr>
        <w:t xml:space="preserve">as </w:t>
      </w:r>
      <w:r w:rsidR="00F21FB1" w:rsidRPr="00F21FB1">
        <w:rPr>
          <w:rFonts w:ascii="Garamond" w:hAnsi="Garamond" w:cs="Times New Roman"/>
        </w:rPr>
        <w:t xml:space="preserve">the city works to replace the 400,000 </w:t>
      </w:r>
      <w:r w:rsidR="009B3F55">
        <w:rPr>
          <w:rFonts w:ascii="Garamond" w:hAnsi="Garamond" w:cs="Times New Roman"/>
        </w:rPr>
        <w:t>LSLs</w:t>
      </w:r>
      <w:r w:rsidR="00E50A34">
        <w:rPr>
          <w:rFonts w:ascii="Garamond" w:hAnsi="Garamond" w:cs="Times New Roman"/>
        </w:rPr>
        <w:t xml:space="preserve"> in the</w:t>
      </w:r>
      <w:r w:rsidR="000F053F">
        <w:rPr>
          <w:rFonts w:ascii="Garamond" w:hAnsi="Garamond" w:cs="Times New Roman"/>
        </w:rPr>
        <w:t xml:space="preserve"> coming</w:t>
      </w:r>
      <w:r w:rsidR="00E50A34">
        <w:rPr>
          <w:rFonts w:ascii="Garamond" w:hAnsi="Garamond" w:cs="Times New Roman"/>
        </w:rPr>
        <w:t xml:space="preserve"> decades</w:t>
      </w:r>
      <w:r w:rsidR="00F21FB1" w:rsidRPr="00F21FB1">
        <w:rPr>
          <w:rFonts w:ascii="Garamond" w:hAnsi="Garamond" w:cs="Times New Roman"/>
        </w:rPr>
        <w:t>.</w:t>
      </w:r>
    </w:p>
    <w:p w14:paraId="4824855A" w14:textId="77777777" w:rsidR="005E2107" w:rsidRPr="00AA22F6" w:rsidRDefault="005E2107" w:rsidP="005E2107">
      <w:pPr>
        <w:pStyle w:val="NoSpacing"/>
        <w:jc w:val="both"/>
        <w:rPr>
          <w:rFonts w:ascii="Garamond" w:hAnsi="Garamond" w:cs="Times New Roman"/>
        </w:rPr>
      </w:pPr>
    </w:p>
    <w:p w14:paraId="3C1C976D" w14:textId="6644AAAD" w:rsidR="005E2107" w:rsidRDefault="005E2107" w:rsidP="00A0439A">
      <w:pPr>
        <w:pStyle w:val="NoSpacing"/>
        <w:numPr>
          <w:ilvl w:val="0"/>
          <w:numId w:val="1"/>
        </w:numPr>
        <w:jc w:val="both"/>
        <w:rPr>
          <w:rFonts w:ascii="Garamond" w:hAnsi="Garamond" w:cs="Times New Roman"/>
          <w:b/>
          <w:bCs/>
        </w:rPr>
      </w:pPr>
      <w:r w:rsidRPr="003F6B0F">
        <w:rPr>
          <w:rFonts w:ascii="Garamond" w:hAnsi="Garamond" w:cs="Times New Roman"/>
          <w:b/>
          <w:bCs/>
        </w:rPr>
        <w:t>Data</w:t>
      </w:r>
    </w:p>
    <w:p w14:paraId="7354ABC0" w14:textId="77777777" w:rsidR="000F053F" w:rsidRPr="003F6B0F" w:rsidRDefault="000F053F" w:rsidP="000F053F">
      <w:pPr>
        <w:pStyle w:val="NoSpacing"/>
        <w:jc w:val="both"/>
        <w:rPr>
          <w:rFonts w:ascii="Garamond" w:hAnsi="Garamond" w:cs="Times New Roman"/>
          <w:b/>
          <w:bCs/>
        </w:rPr>
      </w:pPr>
    </w:p>
    <w:p w14:paraId="2FEA003F" w14:textId="77777777" w:rsidR="005E2107" w:rsidRPr="000F053F" w:rsidRDefault="005E2107" w:rsidP="005E2107">
      <w:pPr>
        <w:pStyle w:val="NoSpacing"/>
        <w:jc w:val="both"/>
        <w:rPr>
          <w:rFonts w:ascii="Garamond" w:hAnsi="Garamond" w:cs="Times New Roman"/>
          <w:color w:val="FF0000"/>
        </w:rPr>
      </w:pPr>
      <w:r w:rsidRPr="002E73D9">
        <w:rPr>
          <w:rFonts w:ascii="Garamond" w:hAnsi="Garamond" w:cs="Times New Roman"/>
          <w:strike/>
          <w:color w:val="FF0000"/>
        </w:rPr>
        <w:t>Describe the data that you used. Be sure to specify what a row represents in your final dataset (your unit of analysis), and your outcome label (what you’re predicting</w:t>
      </w:r>
      <w:r w:rsidRPr="006972C7">
        <w:rPr>
          <w:rFonts w:ascii="Garamond" w:hAnsi="Garamond" w:cs="Times New Roman"/>
          <w:strike/>
          <w:color w:val="FF0000"/>
        </w:rPr>
        <w:t>). Include some descriptive statistics and/or visualizations of your data.</w:t>
      </w:r>
    </w:p>
    <w:p w14:paraId="0DD5C25E" w14:textId="124DDD17" w:rsidR="000F053F" w:rsidRDefault="000F053F" w:rsidP="005E2107">
      <w:pPr>
        <w:pStyle w:val="NoSpacing"/>
        <w:jc w:val="both"/>
        <w:rPr>
          <w:rFonts w:ascii="Garamond" w:hAnsi="Garamond" w:cs="Times New Roman"/>
        </w:rPr>
      </w:pPr>
    </w:p>
    <w:p w14:paraId="17266E4C" w14:textId="4CC0BA3F" w:rsidR="000F053F" w:rsidRDefault="000F053F" w:rsidP="000F053F">
      <w:pPr>
        <w:pStyle w:val="NoSpacing"/>
        <w:jc w:val="both"/>
        <w:rPr>
          <w:rFonts w:ascii="Garamond" w:hAnsi="Garamond" w:cs="Times New Roman"/>
        </w:rPr>
      </w:pPr>
      <w:r>
        <w:rPr>
          <w:rFonts w:ascii="Garamond" w:hAnsi="Garamond" w:cs="Times New Roman"/>
        </w:rPr>
        <w:lastRenderedPageBreak/>
        <w:t xml:space="preserve">The data used in our analysis is all publicly available and can be accessed online via the relevant government </w:t>
      </w:r>
      <w:r w:rsidR="00590FA9">
        <w:rPr>
          <w:rFonts w:ascii="Garamond" w:hAnsi="Garamond" w:cs="Times New Roman"/>
        </w:rPr>
        <w:t>organizations</w:t>
      </w:r>
      <w:r>
        <w:rPr>
          <w:rFonts w:ascii="Garamond" w:hAnsi="Garamond" w:cs="Times New Roman"/>
        </w:rPr>
        <w:t>. Our primary analysis was conducted at the census block group level for the city of Chicago</w:t>
      </w:r>
      <w:r w:rsidR="003C1744">
        <w:rPr>
          <w:rFonts w:ascii="Garamond" w:hAnsi="Garamond" w:cs="Times New Roman"/>
        </w:rPr>
        <w:t xml:space="preserve">, with each row representing a block group including the aggregate features </w:t>
      </w:r>
      <w:r w:rsidR="002E73D9">
        <w:rPr>
          <w:rFonts w:ascii="Garamond" w:hAnsi="Garamond" w:cs="Times New Roman"/>
        </w:rPr>
        <w:t xml:space="preserve">described below </w:t>
      </w:r>
      <w:r w:rsidR="003C1744">
        <w:rPr>
          <w:rFonts w:ascii="Garamond" w:hAnsi="Garamond" w:cs="Times New Roman"/>
        </w:rPr>
        <w:t>and an outcome variable classified as 1 if any house in that block</w:t>
      </w:r>
      <w:r w:rsidR="002E73D9">
        <w:rPr>
          <w:rFonts w:ascii="Garamond" w:hAnsi="Garamond" w:cs="Times New Roman"/>
        </w:rPr>
        <w:t xml:space="preserve"> group</w:t>
      </w:r>
      <w:r w:rsidR="003C1744">
        <w:rPr>
          <w:rFonts w:ascii="Garamond" w:hAnsi="Garamond" w:cs="Times New Roman"/>
        </w:rPr>
        <w:t xml:space="preserve"> </w:t>
      </w:r>
      <w:r w:rsidR="002E73D9">
        <w:rPr>
          <w:rFonts w:ascii="Garamond" w:hAnsi="Garamond" w:cs="Times New Roman"/>
        </w:rPr>
        <w:t>exceeded</w:t>
      </w:r>
      <w:r w:rsidR="003C1744">
        <w:rPr>
          <w:rFonts w:ascii="Garamond" w:hAnsi="Garamond" w:cs="Times New Roman"/>
        </w:rPr>
        <w:t xml:space="preserve"> the lead concentration threshold. We </w:t>
      </w:r>
      <w:r w:rsidR="002E73D9">
        <w:rPr>
          <w:rFonts w:ascii="Garamond" w:hAnsi="Garamond" w:cs="Times New Roman"/>
        </w:rPr>
        <w:t xml:space="preserve">developed two </w:t>
      </w:r>
      <w:r w:rsidR="003C1744">
        <w:rPr>
          <w:rFonts w:ascii="Garamond" w:hAnsi="Garamond" w:cs="Times New Roman"/>
        </w:rPr>
        <w:t>different thresholds</w:t>
      </w:r>
      <w:r w:rsidR="002E73D9">
        <w:rPr>
          <w:rFonts w:ascii="Garamond" w:hAnsi="Garamond" w:cs="Times New Roman"/>
        </w:rPr>
        <w:t xml:space="preserve"> (tested separately)</w:t>
      </w:r>
      <w:r w:rsidR="003C1744">
        <w:rPr>
          <w:rFonts w:ascii="Garamond" w:hAnsi="Garamond" w:cs="Times New Roman"/>
        </w:rPr>
        <w:t xml:space="preserve">: </w:t>
      </w:r>
      <w:r w:rsidR="002E73D9">
        <w:rPr>
          <w:rFonts w:ascii="Garamond" w:hAnsi="Garamond" w:cs="Times New Roman"/>
        </w:rPr>
        <w:t xml:space="preserve">a high threshold of </w:t>
      </w:r>
      <w:r w:rsidR="003C1744">
        <w:rPr>
          <w:rFonts w:ascii="Garamond" w:hAnsi="Garamond" w:cs="Times New Roman"/>
        </w:rPr>
        <w:t xml:space="preserve">15 ppb </w:t>
      </w:r>
      <w:r w:rsidR="002E73D9">
        <w:rPr>
          <w:rFonts w:ascii="Garamond" w:hAnsi="Garamond" w:cs="Times New Roman"/>
        </w:rPr>
        <w:t>and a medium threshold of</w:t>
      </w:r>
      <w:r w:rsidR="003C1744">
        <w:rPr>
          <w:rFonts w:ascii="Garamond" w:hAnsi="Garamond" w:cs="Times New Roman"/>
        </w:rPr>
        <w:t xml:space="preserve"> 5 ppb</w:t>
      </w:r>
      <w:r w:rsidR="002E73D9">
        <w:rPr>
          <w:rFonts w:ascii="Garamond" w:hAnsi="Garamond" w:cs="Times New Roman"/>
        </w:rPr>
        <w:t>.</w:t>
      </w:r>
      <w:r w:rsidR="002D0355">
        <w:rPr>
          <w:rFonts w:ascii="Garamond" w:hAnsi="Garamond" w:cs="Times New Roman"/>
        </w:rPr>
        <w:t xml:space="preserve"> We used two different thresholds to [</w:t>
      </w:r>
      <w:r w:rsidR="002D0355" w:rsidRPr="002D0355">
        <w:rPr>
          <w:rFonts w:ascii="Garamond" w:hAnsi="Garamond" w:cs="Times New Roman"/>
          <w:b/>
          <w:bCs/>
          <w:highlight w:val="yellow"/>
        </w:rPr>
        <w:t xml:space="preserve">insert justification </w:t>
      </w:r>
      <w:r w:rsidR="00313EBB">
        <w:rPr>
          <w:rFonts w:ascii="Garamond" w:hAnsi="Garamond" w:cs="Times New Roman"/>
          <w:b/>
          <w:bCs/>
          <w:highlight w:val="yellow"/>
        </w:rPr>
        <w:t xml:space="preserve">for two thresholds </w:t>
      </w:r>
      <w:r w:rsidR="002D0355" w:rsidRPr="002D0355">
        <w:rPr>
          <w:rFonts w:ascii="Garamond" w:hAnsi="Garamond" w:cs="Times New Roman"/>
          <w:b/>
          <w:bCs/>
          <w:highlight w:val="yellow"/>
        </w:rPr>
        <w:t>here</w:t>
      </w:r>
      <w:r w:rsidR="002D0355">
        <w:rPr>
          <w:rFonts w:ascii="Garamond" w:hAnsi="Garamond" w:cs="Times New Roman"/>
        </w:rPr>
        <w:t>].</w:t>
      </w:r>
    </w:p>
    <w:p w14:paraId="528C19A4" w14:textId="77777777" w:rsidR="000F053F" w:rsidRDefault="000F053F" w:rsidP="000F053F">
      <w:pPr>
        <w:pStyle w:val="NoSpacing"/>
        <w:jc w:val="both"/>
        <w:rPr>
          <w:rFonts w:ascii="Garamond" w:hAnsi="Garamond" w:cs="Times New Roman"/>
        </w:rPr>
      </w:pPr>
    </w:p>
    <w:p w14:paraId="5263A50D" w14:textId="1C4A8C95" w:rsidR="000F053F" w:rsidRDefault="000F053F" w:rsidP="000F053F">
      <w:pPr>
        <w:pStyle w:val="NoSpacing"/>
        <w:jc w:val="both"/>
        <w:rPr>
          <w:rFonts w:ascii="Garamond" w:hAnsi="Garamond" w:cs="Times New Roman"/>
          <w:i/>
          <w:iCs/>
        </w:rPr>
      </w:pPr>
      <w:r>
        <w:rPr>
          <w:rFonts w:ascii="Garamond" w:hAnsi="Garamond" w:cs="Times New Roman"/>
          <w:i/>
          <w:iCs/>
        </w:rPr>
        <w:t>Water Quality Data</w:t>
      </w:r>
    </w:p>
    <w:p w14:paraId="72FFE34D" w14:textId="77777777" w:rsidR="000F053F" w:rsidRPr="000F053F" w:rsidRDefault="000F053F" w:rsidP="000F053F">
      <w:pPr>
        <w:pStyle w:val="NoSpacing"/>
        <w:jc w:val="both"/>
        <w:rPr>
          <w:rFonts w:ascii="Garamond" w:hAnsi="Garamond" w:cs="Times New Roman"/>
        </w:rPr>
      </w:pPr>
    </w:p>
    <w:p w14:paraId="076B553B" w14:textId="57EE2197" w:rsidR="00755BBA" w:rsidRDefault="006A1263" w:rsidP="000F053F">
      <w:pPr>
        <w:pStyle w:val="NoSpacing"/>
        <w:jc w:val="both"/>
        <w:rPr>
          <w:rFonts w:ascii="Garamond" w:hAnsi="Garamond" w:cs="Times New Roman"/>
        </w:rPr>
      </w:pPr>
      <w:r>
        <w:rPr>
          <w:rFonts w:ascii="Garamond" w:hAnsi="Garamond" w:cs="Times New Roman"/>
        </w:rPr>
        <w:t>Water quality data featuring lead concentrations (ppb) in water</w:t>
      </w:r>
      <w:r w:rsidR="000F053F">
        <w:rPr>
          <w:rFonts w:ascii="Garamond" w:hAnsi="Garamond" w:cs="Times New Roman"/>
        </w:rPr>
        <w:t xml:space="preserve"> were obtained from the Chicago Department of Water Management (DWM).</w:t>
      </w:r>
      <w:r>
        <w:rPr>
          <w:rStyle w:val="FootnoteReference"/>
          <w:rFonts w:ascii="Garamond" w:hAnsi="Garamond" w:cs="Times New Roman"/>
        </w:rPr>
        <w:footnoteReference w:id="9"/>
      </w:r>
      <w:r w:rsidR="000F053F">
        <w:rPr>
          <w:rFonts w:ascii="Garamond" w:hAnsi="Garamond" w:cs="Times New Roman"/>
        </w:rPr>
        <w:t xml:space="preserve"> The dataset features the results of water sample</w:t>
      </w:r>
      <w:r w:rsidR="00755BBA">
        <w:rPr>
          <w:rFonts w:ascii="Garamond" w:hAnsi="Garamond" w:cs="Times New Roman"/>
        </w:rPr>
        <w:t>s</w:t>
      </w:r>
      <w:r w:rsidR="000F053F">
        <w:rPr>
          <w:rFonts w:ascii="Garamond" w:hAnsi="Garamond" w:cs="Times New Roman"/>
        </w:rPr>
        <w:t xml:space="preserve"> conducted across Chicago residences between 2016 and early 2021. </w:t>
      </w:r>
      <w:r w:rsidR="000F053F" w:rsidRPr="000F053F">
        <w:rPr>
          <w:rFonts w:ascii="Garamond" w:hAnsi="Garamond" w:cs="Times New Roman"/>
        </w:rPr>
        <w:t xml:space="preserve">Lead tests are initiated when a resident requests a </w:t>
      </w:r>
      <w:r w:rsidR="00A265CD">
        <w:rPr>
          <w:rFonts w:ascii="Garamond" w:hAnsi="Garamond" w:cs="Times New Roman"/>
        </w:rPr>
        <w:t xml:space="preserve">free </w:t>
      </w:r>
      <w:r w:rsidR="000F053F" w:rsidRPr="000F053F">
        <w:rPr>
          <w:rFonts w:ascii="Garamond" w:hAnsi="Garamond" w:cs="Times New Roman"/>
        </w:rPr>
        <w:t>test</w:t>
      </w:r>
      <w:r w:rsidR="000F053F">
        <w:rPr>
          <w:rFonts w:ascii="Garamond" w:hAnsi="Garamond" w:cs="Times New Roman"/>
        </w:rPr>
        <w:t>ing</w:t>
      </w:r>
      <w:r w:rsidR="000F053F" w:rsidRPr="000F053F">
        <w:rPr>
          <w:rFonts w:ascii="Garamond" w:hAnsi="Garamond" w:cs="Times New Roman"/>
        </w:rPr>
        <w:t xml:space="preserve"> kit from </w:t>
      </w:r>
      <w:r w:rsidR="00DD0BC6">
        <w:rPr>
          <w:rFonts w:ascii="Garamond" w:hAnsi="Garamond" w:cs="Times New Roman"/>
        </w:rPr>
        <w:t xml:space="preserve">the </w:t>
      </w:r>
      <w:r w:rsidR="000F053F" w:rsidRPr="000F053F">
        <w:rPr>
          <w:rFonts w:ascii="Garamond" w:hAnsi="Garamond" w:cs="Times New Roman"/>
        </w:rPr>
        <w:t>DWM. The homeowner gathers the water samples according to the directions provided</w:t>
      </w:r>
      <w:r w:rsidR="00DD0BC6">
        <w:rPr>
          <w:rFonts w:ascii="Garamond" w:hAnsi="Garamond" w:cs="Times New Roman"/>
        </w:rPr>
        <w:t>; if</w:t>
      </w:r>
      <w:r w:rsidR="000F053F" w:rsidRPr="000F053F">
        <w:rPr>
          <w:rFonts w:ascii="Garamond" w:hAnsi="Garamond" w:cs="Times New Roman"/>
        </w:rPr>
        <w:t xml:space="preserve"> the samples were correctly gathered, the </w:t>
      </w:r>
      <w:r>
        <w:rPr>
          <w:rFonts w:ascii="Garamond" w:hAnsi="Garamond" w:cs="Times New Roman"/>
        </w:rPr>
        <w:t>d</w:t>
      </w:r>
      <w:r w:rsidR="000F053F" w:rsidRPr="000F053F">
        <w:rPr>
          <w:rFonts w:ascii="Garamond" w:hAnsi="Garamond" w:cs="Times New Roman"/>
        </w:rPr>
        <w:t xml:space="preserve">epartment analyzes the results, reports them to the homeowner, and adds them to its dataset, which </w:t>
      </w:r>
      <w:r>
        <w:rPr>
          <w:rFonts w:ascii="Garamond" w:hAnsi="Garamond" w:cs="Times New Roman"/>
        </w:rPr>
        <w:t xml:space="preserve">at the time of analysis </w:t>
      </w:r>
      <w:r w:rsidR="000F053F" w:rsidRPr="000F053F">
        <w:rPr>
          <w:rFonts w:ascii="Garamond" w:hAnsi="Garamond" w:cs="Times New Roman"/>
        </w:rPr>
        <w:t>contain</w:t>
      </w:r>
      <w:r>
        <w:rPr>
          <w:rFonts w:ascii="Garamond" w:hAnsi="Garamond" w:cs="Times New Roman"/>
        </w:rPr>
        <w:t>ed</w:t>
      </w:r>
      <w:r w:rsidR="000F053F" w:rsidRPr="000F053F">
        <w:rPr>
          <w:rFonts w:ascii="Garamond" w:hAnsi="Garamond" w:cs="Times New Roman"/>
        </w:rPr>
        <w:t xml:space="preserve"> over 24,000</w:t>
      </w:r>
      <w:r w:rsidR="00DD0BC6">
        <w:rPr>
          <w:rFonts w:ascii="Garamond" w:hAnsi="Garamond" w:cs="Times New Roman"/>
        </w:rPr>
        <w:t xml:space="preserve"> </w:t>
      </w:r>
      <w:r w:rsidR="000F053F" w:rsidRPr="000F053F">
        <w:rPr>
          <w:rFonts w:ascii="Garamond" w:hAnsi="Garamond" w:cs="Times New Roman"/>
        </w:rPr>
        <w:t>observations.</w:t>
      </w:r>
    </w:p>
    <w:p w14:paraId="22B6221A" w14:textId="77777777" w:rsidR="00755BBA" w:rsidRDefault="00755BBA" w:rsidP="000F053F">
      <w:pPr>
        <w:pStyle w:val="NoSpacing"/>
        <w:jc w:val="both"/>
        <w:rPr>
          <w:rFonts w:ascii="Garamond" w:hAnsi="Garamond" w:cs="Times New Roman"/>
        </w:rPr>
      </w:pPr>
    </w:p>
    <w:p w14:paraId="3D47324F" w14:textId="1DE848E5" w:rsidR="000F053F" w:rsidRPr="000F053F" w:rsidRDefault="006A1263" w:rsidP="000F053F">
      <w:pPr>
        <w:pStyle w:val="NoSpacing"/>
        <w:jc w:val="both"/>
        <w:rPr>
          <w:rFonts w:ascii="Garamond" w:hAnsi="Garamond" w:cs="Times New Roman"/>
        </w:rPr>
      </w:pPr>
      <w:r>
        <w:rPr>
          <w:rFonts w:ascii="Garamond" w:hAnsi="Garamond" w:cs="Times New Roman"/>
        </w:rPr>
        <w:t>Each observation in the dataset contains three sample readings: (i)  immediately after first turning on the tap; (ii) t</w:t>
      </w:r>
      <w:r w:rsidR="000F053F" w:rsidRPr="000F053F">
        <w:rPr>
          <w:rFonts w:ascii="Garamond" w:hAnsi="Garamond" w:cs="Times New Roman"/>
        </w:rPr>
        <w:t>wo</w:t>
      </w:r>
      <w:r>
        <w:rPr>
          <w:rFonts w:ascii="Garamond" w:hAnsi="Garamond" w:cs="Times New Roman"/>
        </w:rPr>
        <w:t>-three</w:t>
      </w:r>
      <w:r w:rsidR="000F053F" w:rsidRPr="000F053F">
        <w:rPr>
          <w:rFonts w:ascii="Garamond" w:hAnsi="Garamond" w:cs="Times New Roman"/>
        </w:rPr>
        <w:t xml:space="preserve"> minutes after turning on the tap</w:t>
      </w:r>
      <w:r>
        <w:rPr>
          <w:rFonts w:ascii="Garamond" w:hAnsi="Garamond" w:cs="Times New Roman"/>
        </w:rPr>
        <w:t>; and (iii) f</w:t>
      </w:r>
      <w:r w:rsidR="000F053F" w:rsidRPr="000F053F">
        <w:rPr>
          <w:rFonts w:ascii="Garamond" w:hAnsi="Garamond" w:cs="Times New Roman"/>
        </w:rPr>
        <w:t>ive minutes after turning on the tap</w:t>
      </w:r>
      <w:r>
        <w:rPr>
          <w:rFonts w:ascii="Garamond" w:hAnsi="Garamond" w:cs="Times New Roman"/>
        </w:rPr>
        <w:t xml:space="preserve">. </w:t>
      </w:r>
      <w:r w:rsidR="00DD0BC6">
        <w:rPr>
          <w:rFonts w:ascii="Garamond" w:hAnsi="Garamond" w:cs="Times New Roman"/>
        </w:rPr>
        <w:t>For our analysis, we considered the maximum of the</w:t>
      </w:r>
      <w:r w:rsidR="00755BBA">
        <w:rPr>
          <w:rFonts w:ascii="Garamond" w:hAnsi="Garamond" w:cs="Times New Roman"/>
        </w:rPr>
        <w:t>se</w:t>
      </w:r>
      <w:r w:rsidR="00DD0BC6">
        <w:rPr>
          <w:rFonts w:ascii="Garamond" w:hAnsi="Garamond" w:cs="Times New Roman"/>
        </w:rPr>
        <w:t xml:space="preserve"> three readings as the final reading</w:t>
      </w:r>
      <w:r w:rsidR="003D5B17">
        <w:rPr>
          <w:rFonts w:ascii="Garamond" w:hAnsi="Garamond" w:cs="Times New Roman"/>
        </w:rPr>
        <w:t xml:space="preserve"> for the corresponding observation</w:t>
      </w:r>
      <w:r w:rsidR="00DD0BC6">
        <w:rPr>
          <w:rFonts w:ascii="Garamond" w:hAnsi="Garamond" w:cs="Times New Roman"/>
        </w:rPr>
        <w:t xml:space="preserve">. </w:t>
      </w:r>
      <w:r w:rsidR="00755BBA">
        <w:rPr>
          <w:rFonts w:ascii="Garamond" w:hAnsi="Garamond" w:cs="Times New Roman"/>
        </w:rPr>
        <w:t>Further, i</w:t>
      </w:r>
      <w:r w:rsidR="000F053F" w:rsidRPr="000F053F">
        <w:rPr>
          <w:rFonts w:ascii="Garamond" w:hAnsi="Garamond" w:cs="Times New Roman"/>
        </w:rPr>
        <w:t xml:space="preserve">f any water sample returns fewer than 1.0 ppb, </w:t>
      </w:r>
      <w:r w:rsidR="00DD0BC6">
        <w:rPr>
          <w:rFonts w:ascii="Garamond" w:hAnsi="Garamond" w:cs="Times New Roman"/>
        </w:rPr>
        <w:t xml:space="preserve">the </w:t>
      </w:r>
      <w:r w:rsidR="000F053F" w:rsidRPr="000F053F">
        <w:rPr>
          <w:rFonts w:ascii="Garamond" w:hAnsi="Garamond" w:cs="Times New Roman"/>
        </w:rPr>
        <w:t xml:space="preserve">DWM replaces that value with </w:t>
      </w:r>
      <w:r>
        <w:rPr>
          <w:rFonts w:ascii="Garamond" w:hAnsi="Garamond" w:cs="Times New Roman"/>
        </w:rPr>
        <w:t>“</w:t>
      </w:r>
      <w:r w:rsidR="000F053F" w:rsidRPr="000F053F">
        <w:rPr>
          <w:rFonts w:ascii="Garamond" w:hAnsi="Garamond" w:cs="Times New Roman"/>
        </w:rPr>
        <w:t>&lt;1.0</w:t>
      </w:r>
      <w:r>
        <w:rPr>
          <w:rFonts w:ascii="Garamond" w:hAnsi="Garamond" w:cs="Times New Roman"/>
        </w:rPr>
        <w:t>”</w:t>
      </w:r>
      <w:r w:rsidR="000F053F" w:rsidRPr="000F053F">
        <w:rPr>
          <w:rFonts w:ascii="Garamond" w:hAnsi="Garamond" w:cs="Times New Roman"/>
        </w:rPr>
        <w:t xml:space="preserve">. </w:t>
      </w:r>
      <w:r w:rsidR="00DD0BC6">
        <w:rPr>
          <w:rFonts w:ascii="Garamond" w:hAnsi="Garamond" w:cs="Times New Roman"/>
        </w:rPr>
        <w:t>W</w:t>
      </w:r>
      <w:r w:rsidR="000F053F" w:rsidRPr="000F053F">
        <w:rPr>
          <w:rFonts w:ascii="Garamond" w:hAnsi="Garamond" w:cs="Times New Roman"/>
        </w:rPr>
        <w:t>e replace</w:t>
      </w:r>
      <w:r>
        <w:rPr>
          <w:rFonts w:ascii="Garamond" w:hAnsi="Garamond" w:cs="Times New Roman"/>
        </w:rPr>
        <w:t>d</w:t>
      </w:r>
      <w:r w:rsidR="000F053F" w:rsidRPr="000F053F">
        <w:rPr>
          <w:rFonts w:ascii="Garamond" w:hAnsi="Garamond" w:cs="Times New Roman"/>
        </w:rPr>
        <w:t xml:space="preserve"> any values </w:t>
      </w:r>
      <w:r>
        <w:rPr>
          <w:rFonts w:ascii="Garamond" w:hAnsi="Garamond" w:cs="Times New Roman"/>
        </w:rPr>
        <w:t>of “</w:t>
      </w:r>
      <w:r w:rsidR="000F053F" w:rsidRPr="000F053F">
        <w:rPr>
          <w:rFonts w:ascii="Garamond" w:hAnsi="Garamond" w:cs="Times New Roman"/>
        </w:rPr>
        <w:t>&lt;1.0</w:t>
      </w:r>
      <w:r>
        <w:rPr>
          <w:rFonts w:ascii="Garamond" w:hAnsi="Garamond" w:cs="Times New Roman"/>
        </w:rPr>
        <w:t>”</w:t>
      </w:r>
      <w:r w:rsidR="000F053F" w:rsidRPr="000F053F">
        <w:rPr>
          <w:rFonts w:ascii="Garamond" w:hAnsi="Garamond" w:cs="Times New Roman"/>
        </w:rPr>
        <w:t xml:space="preserve"> with 1.0.</w:t>
      </w:r>
    </w:p>
    <w:p w14:paraId="6F61CAA7" w14:textId="77777777" w:rsidR="000F053F" w:rsidRPr="000F053F" w:rsidRDefault="000F053F" w:rsidP="000F053F">
      <w:pPr>
        <w:pStyle w:val="NoSpacing"/>
        <w:jc w:val="both"/>
        <w:rPr>
          <w:rFonts w:ascii="Garamond" w:hAnsi="Garamond" w:cs="Times New Roman"/>
        </w:rPr>
      </w:pPr>
    </w:p>
    <w:p w14:paraId="17E6E684" w14:textId="17597F0C" w:rsidR="00DD0BC6" w:rsidRPr="00DD0BC6" w:rsidRDefault="006A1263" w:rsidP="000F053F">
      <w:pPr>
        <w:pStyle w:val="NoSpacing"/>
        <w:jc w:val="both"/>
        <w:rPr>
          <w:rFonts w:ascii="Garamond" w:hAnsi="Garamond" w:cs="Times New Roman"/>
        </w:rPr>
      </w:pPr>
      <w:r>
        <w:rPr>
          <w:rFonts w:ascii="Garamond" w:hAnsi="Garamond" w:cs="Times New Roman"/>
        </w:rPr>
        <w:t>Observations</w:t>
      </w:r>
      <w:r w:rsidR="000F053F" w:rsidRPr="000F053F">
        <w:rPr>
          <w:rFonts w:ascii="Garamond" w:hAnsi="Garamond" w:cs="Times New Roman"/>
        </w:rPr>
        <w:t xml:space="preserve"> </w:t>
      </w:r>
      <w:r w:rsidR="00755BBA">
        <w:rPr>
          <w:rFonts w:ascii="Garamond" w:hAnsi="Garamond" w:cs="Times New Roman"/>
        </w:rPr>
        <w:t xml:space="preserve">in the </w:t>
      </w:r>
      <w:r w:rsidR="00ED24A7">
        <w:rPr>
          <w:rFonts w:ascii="Garamond" w:hAnsi="Garamond" w:cs="Times New Roman"/>
        </w:rPr>
        <w:t xml:space="preserve">original </w:t>
      </w:r>
      <w:r w:rsidR="00755BBA">
        <w:rPr>
          <w:rFonts w:ascii="Garamond" w:hAnsi="Garamond" w:cs="Times New Roman"/>
        </w:rPr>
        <w:t xml:space="preserve">dataset </w:t>
      </w:r>
      <w:r w:rsidR="000F053F" w:rsidRPr="000F053F">
        <w:rPr>
          <w:rFonts w:ascii="Garamond" w:hAnsi="Garamond" w:cs="Times New Roman"/>
        </w:rPr>
        <w:t>are partly obfuscated, in that the last two digits of a homeowner</w:t>
      </w:r>
      <w:r>
        <w:rPr>
          <w:rFonts w:ascii="Garamond" w:hAnsi="Garamond" w:cs="Times New Roman"/>
        </w:rPr>
        <w:t>’</w:t>
      </w:r>
      <w:r w:rsidR="000F053F" w:rsidRPr="000F053F">
        <w:rPr>
          <w:rFonts w:ascii="Garamond" w:hAnsi="Garamond" w:cs="Times New Roman"/>
        </w:rPr>
        <w:t xml:space="preserve">s address are replaced with </w:t>
      </w:r>
      <w:r>
        <w:rPr>
          <w:rFonts w:ascii="Garamond" w:hAnsi="Garamond" w:cs="Times New Roman"/>
        </w:rPr>
        <w:t>“</w:t>
      </w:r>
      <w:r w:rsidR="000F053F" w:rsidRPr="000F053F">
        <w:rPr>
          <w:rFonts w:ascii="Garamond" w:hAnsi="Garamond" w:cs="Times New Roman"/>
        </w:rPr>
        <w:t>XX</w:t>
      </w:r>
      <w:r>
        <w:rPr>
          <w:rFonts w:ascii="Garamond" w:hAnsi="Garamond" w:cs="Times New Roman"/>
        </w:rPr>
        <w:t xml:space="preserve">” for anonymization </w:t>
      </w:r>
      <w:r w:rsidR="004415A4">
        <w:rPr>
          <w:rFonts w:ascii="Garamond" w:hAnsi="Garamond" w:cs="Times New Roman"/>
        </w:rPr>
        <w:t>reasons</w:t>
      </w:r>
      <w:r w:rsidR="000F053F" w:rsidRPr="000F053F">
        <w:rPr>
          <w:rFonts w:ascii="Garamond" w:hAnsi="Garamond" w:cs="Times New Roman"/>
        </w:rPr>
        <w:t>.</w:t>
      </w:r>
      <w:r>
        <w:rPr>
          <w:rFonts w:ascii="Garamond" w:hAnsi="Garamond" w:cs="Times New Roman"/>
        </w:rPr>
        <w:t xml:space="preserve"> </w:t>
      </w:r>
      <w:r w:rsidR="00DD0BC6">
        <w:rPr>
          <w:rFonts w:ascii="Garamond" w:hAnsi="Garamond" w:cs="Times New Roman"/>
        </w:rPr>
        <w:t>W</w:t>
      </w:r>
      <w:r w:rsidR="000F053F" w:rsidRPr="000F053F">
        <w:rPr>
          <w:rFonts w:ascii="Garamond" w:hAnsi="Garamond" w:cs="Times New Roman"/>
        </w:rPr>
        <w:t>e impute</w:t>
      </w:r>
      <w:r>
        <w:rPr>
          <w:rFonts w:ascii="Garamond" w:hAnsi="Garamond" w:cs="Times New Roman"/>
        </w:rPr>
        <w:t>d</w:t>
      </w:r>
      <w:r w:rsidR="000F053F" w:rsidRPr="000F053F">
        <w:rPr>
          <w:rFonts w:ascii="Garamond" w:hAnsi="Garamond" w:cs="Times New Roman"/>
        </w:rPr>
        <w:t xml:space="preserve"> th</w:t>
      </w:r>
      <w:r>
        <w:rPr>
          <w:rFonts w:ascii="Garamond" w:hAnsi="Garamond" w:cs="Times New Roman"/>
        </w:rPr>
        <w:t>ese</w:t>
      </w:r>
      <w:r w:rsidR="000F053F" w:rsidRPr="000F053F">
        <w:rPr>
          <w:rFonts w:ascii="Garamond" w:hAnsi="Garamond" w:cs="Times New Roman"/>
        </w:rPr>
        <w:t xml:space="preserve"> values </w:t>
      </w:r>
      <w:r>
        <w:rPr>
          <w:rFonts w:ascii="Garamond" w:hAnsi="Garamond" w:cs="Times New Roman"/>
        </w:rPr>
        <w:t>with</w:t>
      </w:r>
      <w:r w:rsidR="000F053F" w:rsidRPr="000F053F">
        <w:rPr>
          <w:rFonts w:ascii="Garamond" w:hAnsi="Garamond" w:cs="Times New Roman"/>
        </w:rPr>
        <w:t xml:space="preserve"> </w:t>
      </w:r>
      <w:r>
        <w:rPr>
          <w:rFonts w:ascii="Garamond" w:hAnsi="Garamond" w:cs="Times New Roman"/>
        </w:rPr>
        <w:t>“</w:t>
      </w:r>
      <w:r w:rsidR="000F053F" w:rsidRPr="000F053F">
        <w:rPr>
          <w:rFonts w:ascii="Garamond" w:hAnsi="Garamond" w:cs="Times New Roman"/>
        </w:rPr>
        <w:t>00</w:t>
      </w:r>
      <w:r>
        <w:rPr>
          <w:rFonts w:ascii="Garamond" w:hAnsi="Garamond" w:cs="Times New Roman"/>
        </w:rPr>
        <w:t>” such that</w:t>
      </w:r>
      <w:r w:rsidR="000F053F" w:rsidRPr="000F053F">
        <w:rPr>
          <w:rFonts w:ascii="Garamond" w:hAnsi="Garamond" w:cs="Times New Roman"/>
        </w:rPr>
        <w:t xml:space="preserve"> </w:t>
      </w:r>
      <w:r>
        <w:rPr>
          <w:rFonts w:ascii="Garamond" w:hAnsi="Garamond" w:cs="Times New Roman"/>
        </w:rPr>
        <w:t>“</w:t>
      </w:r>
      <w:r w:rsidR="000F053F" w:rsidRPr="000F053F">
        <w:rPr>
          <w:rFonts w:ascii="Garamond" w:hAnsi="Garamond" w:cs="Times New Roman"/>
        </w:rPr>
        <w:t>13XX E Hyde Park Blvd</w:t>
      </w:r>
      <w:r>
        <w:rPr>
          <w:rFonts w:ascii="Garamond" w:hAnsi="Garamond" w:cs="Times New Roman"/>
        </w:rPr>
        <w:t>”, for example,</w:t>
      </w:r>
      <w:r w:rsidR="000F053F" w:rsidRPr="000F053F">
        <w:rPr>
          <w:rFonts w:ascii="Garamond" w:hAnsi="Garamond" w:cs="Times New Roman"/>
        </w:rPr>
        <w:t xml:space="preserve"> bec</w:t>
      </w:r>
      <w:r>
        <w:rPr>
          <w:rFonts w:ascii="Garamond" w:hAnsi="Garamond" w:cs="Times New Roman"/>
        </w:rPr>
        <w:t>ame “</w:t>
      </w:r>
      <w:r w:rsidR="000F053F" w:rsidRPr="000F053F">
        <w:rPr>
          <w:rFonts w:ascii="Garamond" w:hAnsi="Garamond" w:cs="Times New Roman"/>
        </w:rPr>
        <w:t>1300 E Hyde Park Blvd</w:t>
      </w:r>
      <w:r>
        <w:rPr>
          <w:rFonts w:ascii="Garamond" w:hAnsi="Garamond" w:cs="Times New Roman"/>
        </w:rPr>
        <w:t>”, yielding block-level addresses. We then geocoded these addresses to retrieve</w:t>
      </w:r>
      <w:r w:rsidR="00DD0BC6">
        <w:rPr>
          <w:rFonts w:ascii="Garamond" w:hAnsi="Garamond" w:cs="Times New Roman"/>
        </w:rPr>
        <w:t xml:space="preserve"> a </w:t>
      </w:r>
      <w:r>
        <w:rPr>
          <w:rFonts w:ascii="Garamond" w:hAnsi="Garamond" w:cs="Times New Roman"/>
        </w:rPr>
        <w:t xml:space="preserve">sample’s location within a </w:t>
      </w:r>
      <w:r w:rsidR="00DD0BC6">
        <w:rPr>
          <w:rFonts w:ascii="Garamond" w:hAnsi="Garamond" w:cs="Times New Roman"/>
        </w:rPr>
        <w:t xml:space="preserve">city </w:t>
      </w:r>
      <w:r>
        <w:rPr>
          <w:rFonts w:ascii="Garamond" w:hAnsi="Garamond" w:cs="Times New Roman"/>
        </w:rPr>
        <w:t>block.</w:t>
      </w:r>
      <w:r w:rsidR="00DD0BC6">
        <w:rPr>
          <w:rFonts w:ascii="Garamond" w:hAnsi="Garamond" w:cs="Times New Roman"/>
        </w:rPr>
        <w:t xml:space="preserve"> We used this data to construct </w:t>
      </w:r>
      <w:r w:rsidR="00755BBA">
        <w:rPr>
          <w:rFonts w:ascii="Garamond" w:hAnsi="Garamond" w:cs="Times New Roman"/>
        </w:rPr>
        <w:t>two outcome variables that we tested separately</w:t>
      </w:r>
      <w:r w:rsidR="00DD0BC6">
        <w:rPr>
          <w:rFonts w:ascii="Garamond" w:hAnsi="Garamond" w:cs="Times New Roman"/>
        </w:rPr>
        <w:t xml:space="preserve">: (i) </w:t>
      </w:r>
      <w:r w:rsidR="00DD0BC6">
        <w:rPr>
          <w:rFonts w:ascii="Garamond" w:hAnsi="Garamond" w:cs="Times New Roman"/>
          <w:i/>
          <w:iCs/>
        </w:rPr>
        <w:t>threshold (high)</w:t>
      </w:r>
      <w:r w:rsidR="00DD0BC6">
        <w:rPr>
          <w:rFonts w:ascii="Garamond" w:hAnsi="Garamond" w:cs="Times New Roman"/>
        </w:rPr>
        <w:t xml:space="preserve">, coded </w:t>
      </w:r>
      <w:r w:rsidR="00896486">
        <w:rPr>
          <w:rFonts w:ascii="Garamond" w:hAnsi="Garamond" w:cs="Times New Roman"/>
        </w:rPr>
        <w:t xml:space="preserve">as </w:t>
      </w:r>
      <w:r w:rsidR="00DD0BC6">
        <w:rPr>
          <w:rFonts w:ascii="Garamond" w:hAnsi="Garamond" w:cs="Times New Roman"/>
        </w:rPr>
        <w:t xml:space="preserve">1 if the </w:t>
      </w:r>
      <w:r w:rsidR="006C5136">
        <w:rPr>
          <w:rFonts w:ascii="Garamond" w:hAnsi="Garamond" w:cs="Times New Roman"/>
        </w:rPr>
        <w:t xml:space="preserve">maximum </w:t>
      </w:r>
      <w:r w:rsidR="00DD0BC6">
        <w:rPr>
          <w:rFonts w:ascii="Garamond" w:hAnsi="Garamond" w:cs="Times New Roman"/>
        </w:rPr>
        <w:t xml:space="preserve">sample reading exceeded 15 ppb and 0 otherwise; and (ii) </w:t>
      </w:r>
      <w:r w:rsidR="00DD0BC6">
        <w:rPr>
          <w:rFonts w:ascii="Garamond" w:hAnsi="Garamond" w:cs="Times New Roman"/>
          <w:i/>
          <w:iCs/>
        </w:rPr>
        <w:t>threshold (medium)</w:t>
      </w:r>
      <w:r w:rsidR="00DD0BC6">
        <w:rPr>
          <w:rFonts w:ascii="Garamond" w:hAnsi="Garamond" w:cs="Times New Roman"/>
        </w:rPr>
        <w:t>, coded</w:t>
      </w:r>
      <w:r w:rsidR="00896486">
        <w:rPr>
          <w:rFonts w:ascii="Garamond" w:hAnsi="Garamond" w:cs="Times New Roman"/>
        </w:rPr>
        <w:t xml:space="preserve"> as</w:t>
      </w:r>
      <w:r w:rsidR="00DD0BC6">
        <w:rPr>
          <w:rFonts w:ascii="Garamond" w:hAnsi="Garamond" w:cs="Times New Roman"/>
        </w:rPr>
        <w:t xml:space="preserve"> 1 if the </w:t>
      </w:r>
      <w:r w:rsidR="00C04E2C">
        <w:rPr>
          <w:rFonts w:ascii="Garamond" w:hAnsi="Garamond" w:cs="Times New Roman"/>
        </w:rPr>
        <w:t xml:space="preserve">maximum </w:t>
      </w:r>
      <w:r w:rsidR="00DD0BC6">
        <w:rPr>
          <w:rFonts w:ascii="Garamond" w:hAnsi="Garamond" w:cs="Times New Roman"/>
        </w:rPr>
        <w:t>sample reading exceeded 5 ppb and 0 otherwise.</w:t>
      </w:r>
    </w:p>
    <w:p w14:paraId="520F9673" w14:textId="77777777" w:rsidR="006A1263" w:rsidRDefault="006A1263" w:rsidP="000F053F">
      <w:pPr>
        <w:pStyle w:val="NoSpacing"/>
        <w:jc w:val="both"/>
        <w:rPr>
          <w:rFonts w:ascii="Garamond" w:hAnsi="Garamond" w:cs="Times New Roman"/>
        </w:rPr>
      </w:pPr>
    </w:p>
    <w:p w14:paraId="0F59897B" w14:textId="641C0E2E" w:rsidR="000F053F" w:rsidRDefault="006A1263" w:rsidP="000F053F">
      <w:pPr>
        <w:pStyle w:val="NoSpacing"/>
        <w:jc w:val="both"/>
        <w:rPr>
          <w:rFonts w:ascii="Garamond" w:hAnsi="Garamond" w:cs="Times New Roman"/>
          <w:i/>
          <w:iCs/>
        </w:rPr>
      </w:pPr>
      <w:r>
        <w:rPr>
          <w:rFonts w:ascii="Garamond" w:hAnsi="Garamond" w:cs="Times New Roman"/>
          <w:i/>
          <w:iCs/>
        </w:rPr>
        <w:t>American Community Survey Five-Year Estimates (2019)</w:t>
      </w:r>
    </w:p>
    <w:p w14:paraId="2358DD2B" w14:textId="23298806" w:rsidR="00DD0BC6" w:rsidRDefault="00DD0BC6" w:rsidP="000F053F">
      <w:pPr>
        <w:pStyle w:val="NoSpacing"/>
        <w:jc w:val="both"/>
        <w:rPr>
          <w:rFonts w:ascii="Garamond" w:hAnsi="Garamond" w:cs="Times New Roman"/>
          <w:i/>
          <w:iCs/>
        </w:rPr>
      </w:pPr>
    </w:p>
    <w:p w14:paraId="2D76A282" w14:textId="22F38985" w:rsidR="003C1744" w:rsidRDefault="00DD0BC6" w:rsidP="00DD0BC6">
      <w:pPr>
        <w:pStyle w:val="NoSpacing"/>
        <w:jc w:val="both"/>
        <w:rPr>
          <w:rFonts w:ascii="Garamond" w:hAnsi="Garamond" w:cs="Times New Roman"/>
        </w:rPr>
      </w:pPr>
      <w:r>
        <w:rPr>
          <w:rFonts w:ascii="Garamond" w:hAnsi="Garamond" w:cs="Times New Roman"/>
        </w:rPr>
        <w:t xml:space="preserve">To build our set of features, we first drew on </w:t>
      </w:r>
      <w:r w:rsidRPr="00DD0BC6">
        <w:rPr>
          <w:rFonts w:ascii="Garamond" w:hAnsi="Garamond" w:cs="Times New Roman"/>
        </w:rPr>
        <w:t xml:space="preserve">the American Community </w:t>
      </w:r>
      <w:r>
        <w:rPr>
          <w:rFonts w:ascii="Garamond" w:hAnsi="Garamond" w:cs="Times New Roman"/>
        </w:rPr>
        <w:t>Survey</w:t>
      </w:r>
      <w:r w:rsidRPr="00DD0BC6">
        <w:rPr>
          <w:rFonts w:ascii="Garamond" w:hAnsi="Garamond" w:cs="Times New Roman"/>
        </w:rPr>
        <w:t xml:space="preserve"> (ACS)</w:t>
      </w:r>
      <w:r>
        <w:rPr>
          <w:rFonts w:ascii="Garamond" w:hAnsi="Garamond" w:cs="Times New Roman"/>
        </w:rPr>
        <w:t xml:space="preserve"> Five-Year Estimates (2019)</w:t>
      </w:r>
      <w:r w:rsidRPr="00DD0BC6">
        <w:rPr>
          <w:rFonts w:ascii="Garamond" w:hAnsi="Garamond" w:cs="Times New Roman"/>
        </w:rPr>
        <w:t xml:space="preserve">, which contain socioeconomic, demographic, and housing </w:t>
      </w:r>
      <w:r w:rsidR="001F18C4">
        <w:rPr>
          <w:rFonts w:ascii="Garamond" w:hAnsi="Garamond" w:cs="Times New Roman"/>
        </w:rPr>
        <w:t>variables</w:t>
      </w:r>
      <w:r w:rsidRPr="00DD0BC6">
        <w:rPr>
          <w:rFonts w:ascii="Garamond" w:hAnsi="Garamond" w:cs="Times New Roman"/>
        </w:rPr>
        <w:t xml:space="preserve"> </w:t>
      </w:r>
      <w:r>
        <w:rPr>
          <w:rFonts w:ascii="Garamond" w:hAnsi="Garamond" w:cs="Times New Roman"/>
        </w:rPr>
        <w:t>at</w:t>
      </w:r>
      <w:r w:rsidRPr="00DD0BC6">
        <w:rPr>
          <w:rFonts w:ascii="Garamond" w:hAnsi="Garamond" w:cs="Times New Roman"/>
        </w:rPr>
        <w:t xml:space="preserve"> the census block group level.</w:t>
      </w:r>
      <w:r>
        <w:rPr>
          <w:rFonts w:ascii="Garamond" w:hAnsi="Garamond" w:cs="Times New Roman"/>
        </w:rPr>
        <w:t xml:space="preserve"> </w:t>
      </w:r>
      <w:r w:rsidR="001F18C4">
        <w:rPr>
          <w:rFonts w:ascii="Garamond" w:hAnsi="Garamond" w:cs="Times New Roman"/>
        </w:rPr>
        <w:t>We anticipate</w:t>
      </w:r>
      <w:r w:rsidR="00161217">
        <w:rPr>
          <w:rFonts w:ascii="Garamond" w:hAnsi="Garamond" w:cs="Times New Roman"/>
        </w:rPr>
        <w:t>d</w:t>
      </w:r>
      <w:r w:rsidR="001F18C4">
        <w:rPr>
          <w:rFonts w:ascii="Garamond" w:hAnsi="Garamond" w:cs="Times New Roman"/>
        </w:rPr>
        <w:t xml:space="preserve"> </w:t>
      </w:r>
      <w:r w:rsidR="00161217">
        <w:rPr>
          <w:rFonts w:ascii="Garamond" w:hAnsi="Garamond" w:cs="Times New Roman"/>
        </w:rPr>
        <w:t xml:space="preserve">demographic </w:t>
      </w:r>
      <w:r w:rsidR="001F18C4">
        <w:rPr>
          <w:rFonts w:ascii="Garamond" w:hAnsi="Garamond" w:cs="Times New Roman"/>
        </w:rPr>
        <w:t>features to have predictive power because of Chicago’s redlining history</w:t>
      </w:r>
      <w:r w:rsidR="00161217">
        <w:rPr>
          <w:rFonts w:ascii="Garamond" w:hAnsi="Garamond" w:cs="Times New Roman"/>
        </w:rPr>
        <w:t xml:space="preserve"> </w:t>
      </w:r>
      <w:r w:rsidR="001F18C4">
        <w:rPr>
          <w:rFonts w:ascii="Garamond" w:hAnsi="Garamond" w:cs="Times New Roman"/>
        </w:rPr>
        <w:t>discriminat</w:t>
      </w:r>
      <w:r w:rsidR="00161217">
        <w:rPr>
          <w:rFonts w:ascii="Garamond" w:hAnsi="Garamond" w:cs="Times New Roman"/>
        </w:rPr>
        <w:t xml:space="preserve">ing </w:t>
      </w:r>
      <w:r w:rsidR="001F18C4">
        <w:rPr>
          <w:rFonts w:ascii="Garamond" w:hAnsi="Garamond" w:cs="Times New Roman"/>
        </w:rPr>
        <w:t>against Black/African American and other minority communities</w:t>
      </w:r>
      <w:r w:rsidR="00161217">
        <w:rPr>
          <w:rFonts w:ascii="Garamond" w:hAnsi="Garamond" w:cs="Times New Roman"/>
        </w:rPr>
        <w:t>— making it more likely for these populations to live in lower quality housing.</w:t>
      </w:r>
      <w:r w:rsidR="00CF5517">
        <w:rPr>
          <w:rStyle w:val="FootnoteReference"/>
          <w:rFonts w:ascii="Garamond" w:hAnsi="Garamond" w:cs="Times New Roman"/>
        </w:rPr>
        <w:footnoteReference w:id="10"/>
      </w:r>
    </w:p>
    <w:p w14:paraId="66C42103" w14:textId="77777777" w:rsidR="003C1744" w:rsidRDefault="003C1744" w:rsidP="00DD0BC6">
      <w:pPr>
        <w:pStyle w:val="NoSpacing"/>
        <w:jc w:val="both"/>
        <w:rPr>
          <w:rFonts w:ascii="Garamond" w:hAnsi="Garamond" w:cs="Times New Roman"/>
        </w:rPr>
      </w:pPr>
    </w:p>
    <w:p w14:paraId="6F370F0F" w14:textId="75ADA203" w:rsidR="00DD0BC6" w:rsidRDefault="00161217" w:rsidP="00DD0BC6">
      <w:pPr>
        <w:pStyle w:val="NoSpacing"/>
        <w:jc w:val="both"/>
        <w:rPr>
          <w:rFonts w:ascii="Garamond" w:hAnsi="Garamond" w:cs="Times New Roman"/>
        </w:rPr>
      </w:pPr>
      <w:r>
        <w:rPr>
          <w:rFonts w:ascii="Garamond" w:hAnsi="Garamond" w:cs="Times New Roman"/>
        </w:rPr>
        <w:t xml:space="preserve">Indeed, a study by the Metropolitan Planning Council found Black- and Hispanic-majority communities in Illinois to be more likely to live in residences with </w:t>
      </w:r>
      <w:r w:rsidR="007009FB">
        <w:rPr>
          <w:rFonts w:ascii="Garamond" w:hAnsi="Garamond" w:cs="Times New Roman"/>
        </w:rPr>
        <w:t>LSLs</w:t>
      </w:r>
      <w:r>
        <w:rPr>
          <w:rFonts w:ascii="Garamond" w:hAnsi="Garamond" w:cs="Times New Roman"/>
        </w:rPr>
        <w:t xml:space="preserve"> relative to White-majority </w:t>
      </w:r>
      <w:r>
        <w:rPr>
          <w:rFonts w:ascii="Garamond" w:hAnsi="Garamond" w:cs="Times New Roman"/>
        </w:rPr>
        <w:lastRenderedPageBreak/>
        <w:t>communities.</w:t>
      </w:r>
      <w:r>
        <w:rPr>
          <w:rStyle w:val="FootnoteReference"/>
          <w:rFonts w:ascii="Garamond" w:hAnsi="Garamond" w:cs="Times New Roman"/>
        </w:rPr>
        <w:footnoteReference w:id="11"/>
      </w:r>
      <w:r w:rsidR="00BE4322">
        <w:rPr>
          <w:rFonts w:ascii="Garamond" w:hAnsi="Garamond" w:cs="Times New Roman"/>
        </w:rPr>
        <w:t xml:space="preserve"> </w:t>
      </w:r>
      <w:r w:rsidR="007009FB">
        <w:rPr>
          <w:rFonts w:ascii="Garamond" w:hAnsi="Garamond" w:cs="Times New Roman"/>
        </w:rPr>
        <w:t>Demographic and socioeconomic variables in the feature set include (i) total population; (ii) median income; (iii) White population (percentage of total); (iv) Black/African American population (percentage of total)</w:t>
      </w:r>
      <w:r w:rsidR="00453E6F">
        <w:rPr>
          <w:rFonts w:ascii="Garamond" w:hAnsi="Garamond" w:cs="Times New Roman"/>
        </w:rPr>
        <w:t>; and (v) Non-White population (percentage of total, to account for Hispanic/Latino and other non-Black minority groups).</w:t>
      </w:r>
    </w:p>
    <w:p w14:paraId="5B0A116A" w14:textId="77777777" w:rsidR="00DD0BC6" w:rsidRDefault="00DD0BC6" w:rsidP="00DD0BC6">
      <w:pPr>
        <w:pStyle w:val="NoSpacing"/>
        <w:jc w:val="both"/>
        <w:rPr>
          <w:rFonts w:ascii="Garamond" w:hAnsi="Garamond" w:cs="Times New Roman"/>
        </w:rPr>
      </w:pPr>
    </w:p>
    <w:p w14:paraId="4D74AC05" w14:textId="6FEFC256" w:rsidR="00161217" w:rsidRDefault="00453E6F" w:rsidP="00DD0BC6">
      <w:pPr>
        <w:pStyle w:val="NoSpacing"/>
        <w:jc w:val="both"/>
        <w:rPr>
          <w:rFonts w:ascii="Garamond" w:hAnsi="Garamond" w:cs="Times New Roman"/>
        </w:rPr>
      </w:pPr>
      <w:r>
        <w:rPr>
          <w:rFonts w:ascii="Garamond" w:hAnsi="Garamond" w:cs="Times New Roman"/>
        </w:rPr>
        <w:t>Further, s</w:t>
      </w:r>
      <w:r w:rsidR="007009FB">
        <w:rPr>
          <w:rFonts w:ascii="Garamond" w:hAnsi="Garamond" w:cs="Times New Roman"/>
        </w:rPr>
        <w:t>ince Chicago required the use of lead service lines until 1986</w:t>
      </w:r>
      <w:r w:rsidR="00755BBA">
        <w:rPr>
          <w:rFonts w:ascii="Garamond" w:hAnsi="Garamond" w:cs="Times New Roman"/>
        </w:rPr>
        <w:t>,</w:t>
      </w:r>
      <w:r w:rsidR="007009FB">
        <w:rPr>
          <w:rFonts w:ascii="Garamond" w:hAnsi="Garamond" w:cs="Times New Roman"/>
        </w:rPr>
        <w:t xml:space="preserve"> when the practice was banned by the federal government, individuals living in single-family or two-flat homes built before that year have a higher likelihood of being connected to a LSL </w:t>
      </w:r>
      <w:r w:rsidR="00755BBA">
        <w:rPr>
          <w:rFonts w:ascii="Garamond" w:hAnsi="Garamond" w:cs="Times New Roman"/>
        </w:rPr>
        <w:t>(</w:t>
      </w:r>
      <w:r w:rsidR="007009FB">
        <w:rPr>
          <w:rFonts w:ascii="Garamond" w:hAnsi="Garamond" w:cs="Times New Roman"/>
        </w:rPr>
        <w:t>unless it was replaced during a renovation</w:t>
      </w:r>
      <w:r w:rsidR="00755BBA">
        <w:rPr>
          <w:rFonts w:ascii="Garamond" w:hAnsi="Garamond" w:cs="Times New Roman"/>
        </w:rPr>
        <w:t>)</w:t>
      </w:r>
      <w:r w:rsidR="007009FB">
        <w:rPr>
          <w:rFonts w:ascii="Garamond" w:hAnsi="Garamond" w:cs="Times New Roman"/>
        </w:rPr>
        <w:t>.</w:t>
      </w:r>
      <w:r w:rsidR="00BE4322">
        <w:rPr>
          <w:rStyle w:val="FootnoteReference"/>
          <w:rFonts w:ascii="Garamond" w:hAnsi="Garamond" w:cs="Times New Roman"/>
        </w:rPr>
        <w:footnoteReference w:id="12"/>
      </w:r>
      <w:r w:rsidR="007009FB">
        <w:rPr>
          <w:rFonts w:ascii="Garamond" w:hAnsi="Garamond" w:cs="Times New Roman"/>
        </w:rPr>
        <w:t xml:space="preserve"> As such, we also included </w:t>
      </w:r>
      <w:r>
        <w:rPr>
          <w:rFonts w:ascii="Garamond" w:hAnsi="Garamond" w:cs="Times New Roman"/>
        </w:rPr>
        <w:t xml:space="preserve">ACS </w:t>
      </w:r>
      <w:r w:rsidR="007009FB">
        <w:rPr>
          <w:rFonts w:ascii="Garamond" w:hAnsi="Garamond" w:cs="Times New Roman"/>
        </w:rPr>
        <w:t>housing variables</w:t>
      </w:r>
      <w:r w:rsidR="000126BA">
        <w:rPr>
          <w:rFonts w:ascii="Garamond" w:hAnsi="Garamond" w:cs="Times New Roman"/>
        </w:rPr>
        <w:t xml:space="preserve"> in our analysis</w:t>
      </w:r>
      <w:r w:rsidR="007009FB">
        <w:rPr>
          <w:rFonts w:ascii="Garamond" w:hAnsi="Garamond" w:cs="Times New Roman"/>
        </w:rPr>
        <w:t xml:space="preserve"> to capture differences in living conditions across census block groups.</w:t>
      </w:r>
      <w:r>
        <w:rPr>
          <w:rFonts w:ascii="Garamond" w:hAnsi="Garamond" w:cs="Times New Roman"/>
        </w:rPr>
        <w:t xml:space="preserve"> These</w:t>
      </w:r>
      <w:r w:rsidR="00A14D16">
        <w:rPr>
          <w:rFonts w:ascii="Garamond" w:hAnsi="Garamond" w:cs="Times New Roman"/>
        </w:rPr>
        <w:t xml:space="preserve"> </w:t>
      </w:r>
      <w:r>
        <w:rPr>
          <w:rFonts w:ascii="Garamond" w:hAnsi="Garamond" w:cs="Times New Roman"/>
        </w:rPr>
        <w:t>include</w:t>
      </w:r>
      <w:r w:rsidR="007009FB">
        <w:rPr>
          <w:rFonts w:ascii="Garamond" w:hAnsi="Garamond" w:cs="Times New Roman"/>
        </w:rPr>
        <w:t xml:space="preserve"> (i) average household size; (ii)</w:t>
      </w:r>
      <w:r>
        <w:rPr>
          <w:rFonts w:ascii="Garamond" w:hAnsi="Garamond" w:cs="Times New Roman"/>
        </w:rPr>
        <w:t xml:space="preserve"> number of</w:t>
      </w:r>
      <w:r w:rsidR="007009FB">
        <w:rPr>
          <w:rFonts w:ascii="Garamond" w:hAnsi="Garamond" w:cs="Times New Roman"/>
        </w:rPr>
        <w:t xml:space="preserve"> occupied housing units; (iii) median gross rent; and (iv) </w:t>
      </w:r>
      <w:r>
        <w:rPr>
          <w:rFonts w:ascii="Garamond" w:hAnsi="Garamond" w:cs="Times New Roman"/>
        </w:rPr>
        <w:t xml:space="preserve">number of </w:t>
      </w:r>
      <w:r w:rsidR="007009FB">
        <w:rPr>
          <w:rFonts w:ascii="Garamond" w:hAnsi="Garamond" w:cs="Times New Roman"/>
        </w:rPr>
        <w:t xml:space="preserve">owner-occupied housing units. </w:t>
      </w:r>
    </w:p>
    <w:p w14:paraId="3DE782BC" w14:textId="61BFAF79" w:rsidR="00161217" w:rsidRDefault="00161217" w:rsidP="00DD0BC6">
      <w:pPr>
        <w:pStyle w:val="NoSpacing"/>
        <w:jc w:val="both"/>
        <w:rPr>
          <w:rFonts w:ascii="Garamond" w:hAnsi="Garamond" w:cs="Times New Roman"/>
        </w:rPr>
      </w:pPr>
    </w:p>
    <w:p w14:paraId="132F154E" w14:textId="3F4E141E" w:rsidR="00161217" w:rsidRDefault="00453E6F" w:rsidP="00DD0BC6">
      <w:pPr>
        <w:pStyle w:val="NoSpacing"/>
        <w:jc w:val="both"/>
        <w:rPr>
          <w:rFonts w:ascii="Garamond" w:hAnsi="Garamond" w:cs="Times New Roman"/>
          <w:i/>
          <w:iCs/>
        </w:rPr>
      </w:pPr>
      <w:r>
        <w:rPr>
          <w:rFonts w:ascii="Garamond" w:hAnsi="Garamond" w:cs="Times New Roman"/>
          <w:i/>
          <w:iCs/>
        </w:rPr>
        <w:t xml:space="preserve">Cook County </w:t>
      </w:r>
      <w:r w:rsidRPr="00453E6F">
        <w:rPr>
          <w:rFonts w:ascii="Garamond" w:hAnsi="Garamond" w:cs="Times New Roman"/>
          <w:i/>
          <w:iCs/>
        </w:rPr>
        <w:t>Assessor's Residential Property Characteristics</w:t>
      </w:r>
    </w:p>
    <w:p w14:paraId="316691E0" w14:textId="46F70316" w:rsidR="00453E6F" w:rsidRDefault="00453E6F" w:rsidP="00DD0BC6">
      <w:pPr>
        <w:pStyle w:val="NoSpacing"/>
        <w:jc w:val="both"/>
        <w:rPr>
          <w:rFonts w:ascii="Garamond" w:hAnsi="Garamond" w:cs="Times New Roman"/>
        </w:rPr>
      </w:pPr>
    </w:p>
    <w:p w14:paraId="0D3E2C20" w14:textId="6B2642E2" w:rsidR="00453E6F" w:rsidRDefault="00453E6F" w:rsidP="00DD0BC6">
      <w:pPr>
        <w:pStyle w:val="NoSpacing"/>
        <w:jc w:val="both"/>
        <w:rPr>
          <w:rFonts w:ascii="Garamond" w:hAnsi="Garamond" w:cs="Times New Roman"/>
        </w:rPr>
      </w:pPr>
      <w:r>
        <w:rPr>
          <w:rFonts w:ascii="Garamond" w:hAnsi="Garamond" w:cs="Times New Roman"/>
        </w:rPr>
        <w:t>Finally, we complemented the ACS feature</w:t>
      </w:r>
      <w:r w:rsidR="00A366C4">
        <w:rPr>
          <w:rFonts w:ascii="Garamond" w:hAnsi="Garamond" w:cs="Times New Roman"/>
        </w:rPr>
        <w:t xml:space="preserve"> set</w:t>
      </w:r>
      <w:r>
        <w:rPr>
          <w:rFonts w:ascii="Garamond" w:hAnsi="Garamond" w:cs="Times New Roman"/>
        </w:rPr>
        <w:t xml:space="preserve"> with data from </w:t>
      </w:r>
      <w:r w:rsidR="003C1744">
        <w:rPr>
          <w:rFonts w:ascii="Garamond" w:hAnsi="Garamond" w:cs="Times New Roman"/>
        </w:rPr>
        <w:t xml:space="preserve">the </w:t>
      </w:r>
      <w:r>
        <w:rPr>
          <w:rFonts w:ascii="Garamond" w:hAnsi="Garamond" w:cs="Times New Roman"/>
        </w:rPr>
        <w:t>Cook County Assessor’s Residential Property Characteristics dataset</w:t>
      </w:r>
      <w:r w:rsidR="003C1744">
        <w:rPr>
          <w:rFonts w:ascii="Garamond" w:hAnsi="Garamond" w:cs="Times New Roman"/>
        </w:rPr>
        <w:t>.</w:t>
      </w:r>
      <w:r w:rsidR="003C1744">
        <w:rPr>
          <w:rStyle w:val="FootnoteReference"/>
          <w:rFonts w:ascii="Garamond" w:hAnsi="Garamond" w:cs="Times New Roman"/>
        </w:rPr>
        <w:footnoteReference w:id="13"/>
      </w:r>
      <w:r w:rsidR="003C1744">
        <w:rPr>
          <w:rFonts w:ascii="Garamond" w:hAnsi="Garamond" w:cs="Times New Roman"/>
        </w:rPr>
        <w:t xml:space="preserve"> Filtering for properties in the city of Chicago, we used aggregate indicators at the census block group level for (i) mean/median land value; (ii) mean/median property value; (iii) mean/median land size in square feet; (iv) mean/median property size in square feet; (v) mean/median property age; and a series of one-hot encoded binary variables for property type, wall material, roof material, repair condition, and renovation status</w:t>
      </w:r>
      <w:r w:rsidR="00755BBA">
        <w:rPr>
          <w:rFonts w:ascii="Garamond" w:hAnsi="Garamond" w:cs="Times New Roman"/>
        </w:rPr>
        <w:t xml:space="preserve"> of the property</w:t>
      </w:r>
      <w:r w:rsidR="003C1744">
        <w:rPr>
          <w:rFonts w:ascii="Garamond" w:hAnsi="Garamond" w:cs="Times New Roman"/>
        </w:rPr>
        <w:t>.</w:t>
      </w:r>
    </w:p>
    <w:p w14:paraId="35E0DB3A" w14:textId="0E47151E" w:rsidR="00D423CB" w:rsidRDefault="00D423CB" w:rsidP="00DD0BC6">
      <w:pPr>
        <w:pStyle w:val="NoSpacing"/>
        <w:jc w:val="both"/>
        <w:rPr>
          <w:rFonts w:ascii="Garamond" w:hAnsi="Garamond" w:cs="Times New Roman"/>
        </w:rPr>
      </w:pPr>
    </w:p>
    <w:p w14:paraId="5801D998" w14:textId="7459880F" w:rsidR="00D423CB" w:rsidRDefault="00D423CB" w:rsidP="00DD0BC6">
      <w:pPr>
        <w:pStyle w:val="NoSpacing"/>
        <w:jc w:val="both"/>
        <w:rPr>
          <w:rFonts w:ascii="Garamond" w:hAnsi="Garamond" w:cs="Times New Roman"/>
        </w:rPr>
      </w:pPr>
      <w:r>
        <w:rPr>
          <w:rFonts w:ascii="Garamond" w:hAnsi="Garamond" w:cs="Times New Roman"/>
        </w:rPr>
        <w:t>[</w:t>
      </w:r>
      <w:r w:rsidRPr="00D423CB">
        <w:rPr>
          <w:rFonts w:ascii="Garamond" w:hAnsi="Garamond" w:cs="Times New Roman"/>
          <w:b/>
          <w:bCs/>
          <w:highlight w:val="yellow"/>
        </w:rPr>
        <w:t xml:space="preserve">James to insert any additional/relevant </w:t>
      </w:r>
      <w:r w:rsidRPr="00B55B0A">
        <w:rPr>
          <w:rFonts w:ascii="Garamond" w:hAnsi="Garamond" w:cs="Times New Roman"/>
          <w:b/>
          <w:bCs/>
          <w:highlight w:val="yellow"/>
        </w:rPr>
        <w:t>information</w:t>
      </w:r>
      <w:r w:rsidR="00B55B0A" w:rsidRPr="00B55B0A">
        <w:rPr>
          <w:rFonts w:ascii="Garamond" w:hAnsi="Garamond" w:cs="Times New Roman"/>
          <w:b/>
          <w:bCs/>
          <w:highlight w:val="yellow"/>
        </w:rPr>
        <w:t xml:space="preserve"> regarding assessment data</w:t>
      </w:r>
      <w:r>
        <w:rPr>
          <w:rFonts w:ascii="Garamond" w:hAnsi="Garamond" w:cs="Times New Roman"/>
        </w:rPr>
        <w:t>].</w:t>
      </w:r>
    </w:p>
    <w:p w14:paraId="53AC256D" w14:textId="457AA59D" w:rsidR="003C1744" w:rsidRDefault="003C1744" w:rsidP="00DD0BC6">
      <w:pPr>
        <w:pStyle w:val="NoSpacing"/>
        <w:jc w:val="both"/>
        <w:rPr>
          <w:rFonts w:ascii="Garamond" w:hAnsi="Garamond" w:cs="Times New Roman"/>
        </w:rPr>
      </w:pPr>
    </w:p>
    <w:p w14:paraId="0D3064E9" w14:textId="0000BFE1" w:rsidR="008E0B7C" w:rsidRDefault="008E0B7C" w:rsidP="00DD0BC6">
      <w:pPr>
        <w:pStyle w:val="NoSpacing"/>
        <w:jc w:val="both"/>
        <w:rPr>
          <w:rFonts w:ascii="Garamond" w:hAnsi="Garamond" w:cs="Times New Roman"/>
        </w:rPr>
      </w:pPr>
      <w:r>
        <w:rPr>
          <w:rFonts w:ascii="Garamond" w:hAnsi="Garamond" w:cs="Times New Roman"/>
          <w:i/>
          <w:iCs/>
        </w:rPr>
        <w:t xml:space="preserve">Descriptive Statistics </w:t>
      </w:r>
    </w:p>
    <w:p w14:paraId="37CDCD9E" w14:textId="77777777" w:rsidR="008E0B7C" w:rsidRPr="008E0B7C" w:rsidRDefault="008E0B7C" w:rsidP="00DD0BC6">
      <w:pPr>
        <w:pStyle w:val="NoSpacing"/>
        <w:jc w:val="both"/>
        <w:rPr>
          <w:rFonts w:ascii="Garamond" w:hAnsi="Garamond" w:cs="Times New Roman"/>
        </w:rPr>
      </w:pPr>
    </w:p>
    <w:p w14:paraId="2E749F00" w14:textId="6618D25A" w:rsidR="00003F1C" w:rsidRDefault="00755BBA" w:rsidP="00DD0BC6">
      <w:pPr>
        <w:pStyle w:val="NoSpacing"/>
        <w:jc w:val="both"/>
        <w:rPr>
          <w:rFonts w:ascii="Garamond" w:hAnsi="Garamond" w:cs="Times New Roman"/>
        </w:rPr>
      </w:pPr>
      <w:r>
        <w:rPr>
          <w:rFonts w:ascii="Garamond" w:hAnsi="Garamond" w:cs="Times New Roman"/>
        </w:rPr>
        <w:t>The</w:t>
      </w:r>
      <w:r w:rsidR="00003F1C">
        <w:rPr>
          <w:rFonts w:ascii="Garamond" w:hAnsi="Garamond" w:cs="Times New Roman"/>
        </w:rPr>
        <w:t xml:space="preserve"> described datasets were cleaned, wrangled and merged into one final dataset containing aggregate features and outcome labels at the census block group level.</w:t>
      </w:r>
      <w:r w:rsidR="00CE7231">
        <w:rPr>
          <w:rFonts w:ascii="Garamond" w:hAnsi="Garamond" w:cs="Times New Roman"/>
        </w:rPr>
        <w:t xml:space="preserve"> The total features and outcome variables are listed in Section 4. </w:t>
      </w:r>
    </w:p>
    <w:p w14:paraId="137FCFB9" w14:textId="2950A155" w:rsidR="008E0B7C" w:rsidRDefault="008E0B7C" w:rsidP="00DD0BC6">
      <w:pPr>
        <w:pStyle w:val="NoSpacing"/>
        <w:jc w:val="both"/>
        <w:rPr>
          <w:rFonts w:ascii="Garamond" w:hAnsi="Garamond" w:cs="Times New Roman"/>
        </w:rPr>
      </w:pPr>
    </w:p>
    <w:p w14:paraId="154A0B67" w14:textId="354D8BB4" w:rsidR="008E0B7C" w:rsidRDefault="008E0B7C" w:rsidP="00DD0BC6">
      <w:pPr>
        <w:pStyle w:val="NoSpacing"/>
        <w:jc w:val="both"/>
        <w:rPr>
          <w:rFonts w:ascii="Garamond" w:hAnsi="Garamond" w:cs="Times New Roman"/>
        </w:rPr>
      </w:pPr>
      <w:r>
        <w:rPr>
          <w:rFonts w:ascii="Garamond" w:hAnsi="Garamond" w:cs="Times New Roman"/>
        </w:rPr>
        <w:t>[</w:t>
      </w:r>
      <w:r w:rsidR="00941E6B">
        <w:rPr>
          <w:rFonts w:ascii="Garamond" w:hAnsi="Garamond" w:cs="Times New Roman"/>
          <w:b/>
          <w:bCs/>
          <w:highlight w:val="yellow"/>
        </w:rPr>
        <w:t>Valeria to i</w:t>
      </w:r>
      <w:r w:rsidRPr="008E0B7C">
        <w:rPr>
          <w:rFonts w:ascii="Garamond" w:hAnsi="Garamond" w:cs="Times New Roman"/>
          <w:b/>
          <w:bCs/>
          <w:highlight w:val="yellow"/>
        </w:rPr>
        <w:t>nsert descriptive statistics</w:t>
      </w:r>
      <w:r w:rsidR="009174D3">
        <w:rPr>
          <w:rFonts w:ascii="Garamond" w:hAnsi="Garamond" w:cs="Times New Roman"/>
          <w:b/>
          <w:bCs/>
          <w:highlight w:val="yellow"/>
        </w:rPr>
        <w:t>/graphs</w:t>
      </w:r>
      <w:r w:rsidRPr="008E0B7C">
        <w:rPr>
          <w:rFonts w:ascii="Garamond" w:hAnsi="Garamond" w:cs="Times New Roman"/>
          <w:b/>
          <w:bCs/>
          <w:highlight w:val="yellow"/>
        </w:rPr>
        <w:t>.</w:t>
      </w:r>
      <w:r w:rsidRPr="008E0B7C">
        <w:rPr>
          <w:rFonts w:ascii="Garamond" w:hAnsi="Garamond" w:cs="Times New Roman"/>
          <w:highlight w:val="yellow"/>
        </w:rPr>
        <w:t>]</w:t>
      </w:r>
    </w:p>
    <w:p w14:paraId="1EB6D4F5" w14:textId="5C3A9159" w:rsidR="000F053F" w:rsidRPr="00AA22F6" w:rsidRDefault="000F053F" w:rsidP="005E2107">
      <w:pPr>
        <w:pStyle w:val="NoSpacing"/>
        <w:jc w:val="both"/>
        <w:rPr>
          <w:rFonts w:ascii="Garamond" w:hAnsi="Garamond" w:cs="Times New Roman"/>
        </w:rPr>
      </w:pPr>
    </w:p>
    <w:p w14:paraId="22732DAF" w14:textId="35875104" w:rsidR="005E2107" w:rsidRPr="00453E6F" w:rsidRDefault="005E2107" w:rsidP="00A0439A">
      <w:pPr>
        <w:pStyle w:val="NoSpacing"/>
        <w:numPr>
          <w:ilvl w:val="0"/>
          <w:numId w:val="1"/>
        </w:numPr>
        <w:jc w:val="both"/>
        <w:rPr>
          <w:rFonts w:ascii="Garamond" w:hAnsi="Garamond" w:cs="Times New Roman"/>
          <w:b/>
          <w:bCs/>
        </w:rPr>
      </w:pPr>
      <w:r w:rsidRPr="00453E6F">
        <w:rPr>
          <w:rFonts w:ascii="Garamond" w:hAnsi="Garamond" w:cs="Times New Roman"/>
          <w:b/>
          <w:bCs/>
        </w:rPr>
        <w:t>Machine Learning and Details of Solution</w:t>
      </w:r>
    </w:p>
    <w:p w14:paraId="233BD74E" w14:textId="77777777" w:rsidR="00453E6F" w:rsidRPr="00AA22F6" w:rsidRDefault="00453E6F" w:rsidP="00453E6F">
      <w:pPr>
        <w:pStyle w:val="NoSpacing"/>
        <w:jc w:val="both"/>
        <w:rPr>
          <w:rFonts w:ascii="Garamond" w:hAnsi="Garamond" w:cs="Times New Roman"/>
        </w:rPr>
      </w:pPr>
    </w:p>
    <w:p w14:paraId="37AC5436" w14:textId="7AF00DCC" w:rsidR="005E2107" w:rsidRPr="00453E6F" w:rsidRDefault="005E2107" w:rsidP="005E2107">
      <w:pPr>
        <w:pStyle w:val="NoSpacing"/>
        <w:jc w:val="both"/>
        <w:rPr>
          <w:rFonts w:ascii="Garamond" w:hAnsi="Garamond" w:cs="Times New Roman"/>
          <w:color w:val="FF0000"/>
        </w:rPr>
      </w:pPr>
      <w:r w:rsidRPr="00941DBC">
        <w:rPr>
          <w:rFonts w:ascii="Garamond" w:hAnsi="Garamond" w:cs="Times New Roman"/>
          <w:strike/>
          <w:color w:val="FF0000"/>
        </w:rPr>
        <w:t>What type of machine learning problem is this? Are you developing a classification or regression technique? Clearly articulate the learning that your resulting models enable. What types of models did you apply? Justify your choice of models. Your considerations could include the nature of your dataset (e.g. types and nature of features, size of the data), the requirements for model training or testing (e.g. real-time classification), or any other considerations you might have.</w:t>
      </w:r>
      <w:r w:rsidR="00245407" w:rsidRPr="00941DBC">
        <w:rPr>
          <w:rFonts w:ascii="Garamond" w:hAnsi="Garamond" w:cs="Times New Roman"/>
          <w:strike/>
          <w:color w:val="FF0000"/>
        </w:rPr>
        <w:t xml:space="preserve"> </w:t>
      </w:r>
      <w:r w:rsidRPr="00941DBC">
        <w:rPr>
          <w:rFonts w:ascii="Garamond" w:hAnsi="Garamond" w:cs="Times New Roman"/>
          <w:strike/>
          <w:color w:val="FF0000"/>
        </w:rPr>
        <w:t>What features did you use to train your model? Did you use feature engineering to expand your feature set? If so, please justify.</w:t>
      </w:r>
    </w:p>
    <w:p w14:paraId="692779F3" w14:textId="77777777" w:rsidR="005E2107" w:rsidRPr="00AA22F6" w:rsidRDefault="005E2107" w:rsidP="005E2107">
      <w:pPr>
        <w:pStyle w:val="NoSpacing"/>
        <w:jc w:val="both"/>
        <w:rPr>
          <w:rFonts w:ascii="Garamond" w:hAnsi="Garamond" w:cs="Times New Roman"/>
        </w:rPr>
      </w:pPr>
    </w:p>
    <w:p w14:paraId="133B134C" w14:textId="6666F224" w:rsidR="00941DBC" w:rsidRDefault="00245407" w:rsidP="00941DBC">
      <w:pPr>
        <w:pStyle w:val="NoSpacing"/>
        <w:jc w:val="both"/>
        <w:rPr>
          <w:rFonts w:ascii="Garamond" w:hAnsi="Garamond" w:cs="Times New Roman"/>
        </w:rPr>
      </w:pPr>
      <w:r>
        <w:rPr>
          <w:rFonts w:ascii="Garamond" w:hAnsi="Garamond" w:cs="Times New Roman"/>
        </w:rPr>
        <w:t xml:space="preserve">Drawing on the described set of socioeconomic, demographic, and housing features, we trained several classification models to predict whether </w:t>
      </w:r>
      <w:r w:rsidR="00803DA6">
        <w:rPr>
          <w:rFonts w:ascii="Garamond" w:hAnsi="Garamond" w:cs="Times New Roman"/>
        </w:rPr>
        <w:t xml:space="preserve">or not </w:t>
      </w:r>
      <w:r>
        <w:rPr>
          <w:rFonts w:ascii="Garamond" w:hAnsi="Garamond" w:cs="Times New Roman"/>
        </w:rPr>
        <w:t xml:space="preserve">a census block group will observe high lead </w:t>
      </w:r>
      <w:r>
        <w:rPr>
          <w:rFonts w:ascii="Garamond" w:hAnsi="Garamond" w:cs="Times New Roman"/>
        </w:rPr>
        <w:lastRenderedPageBreak/>
        <w:t>exposure</w:t>
      </w:r>
      <w:r w:rsidR="00803DA6">
        <w:rPr>
          <w:rFonts w:ascii="Garamond" w:hAnsi="Garamond" w:cs="Times New Roman"/>
        </w:rPr>
        <w:t xml:space="preserve"> levels (depending on the threshold use</w:t>
      </w:r>
      <w:r w:rsidR="004426B4">
        <w:rPr>
          <w:rFonts w:ascii="Garamond" w:hAnsi="Garamond" w:cs="Times New Roman"/>
        </w:rPr>
        <w:t>d</w:t>
      </w:r>
      <w:r w:rsidR="00803DA6">
        <w:rPr>
          <w:rFonts w:ascii="Garamond" w:hAnsi="Garamond" w:cs="Times New Roman"/>
        </w:rPr>
        <w:t>, either (high) 15 ppb or (medium) 5 ppb)</w:t>
      </w:r>
      <w:r>
        <w:rPr>
          <w:rFonts w:ascii="Garamond" w:hAnsi="Garamond" w:cs="Times New Roman"/>
        </w:rPr>
        <w:t xml:space="preserve">. Logistic </w:t>
      </w:r>
      <w:r w:rsidR="00750FE8">
        <w:rPr>
          <w:rFonts w:ascii="Garamond" w:hAnsi="Garamond" w:cs="Times New Roman"/>
        </w:rPr>
        <w:t>r</w:t>
      </w:r>
      <w:r>
        <w:rPr>
          <w:rFonts w:ascii="Garamond" w:hAnsi="Garamond" w:cs="Times New Roman"/>
        </w:rPr>
        <w:t xml:space="preserve">egression, </w:t>
      </w:r>
      <w:r w:rsidR="00750FE8">
        <w:rPr>
          <w:rFonts w:ascii="Garamond" w:hAnsi="Garamond" w:cs="Times New Roman"/>
        </w:rPr>
        <w:t>r</w:t>
      </w:r>
      <w:r>
        <w:rPr>
          <w:rFonts w:ascii="Garamond" w:hAnsi="Garamond" w:cs="Times New Roman"/>
        </w:rPr>
        <w:t xml:space="preserve">andom </w:t>
      </w:r>
      <w:r w:rsidR="00750FE8">
        <w:rPr>
          <w:rFonts w:ascii="Garamond" w:hAnsi="Garamond" w:cs="Times New Roman"/>
        </w:rPr>
        <w:t>f</w:t>
      </w:r>
      <w:r>
        <w:rPr>
          <w:rFonts w:ascii="Garamond" w:hAnsi="Garamond" w:cs="Times New Roman"/>
        </w:rPr>
        <w:t xml:space="preserve">orest, and </w:t>
      </w:r>
      <w:r w:rsidR="00750FE8">
        <w:rPr>
          <w:rFonts w:ascii="Garamond" w:hAnsi="Garamond" w:cs="Times New Roman"/>
          <w:highlight w:val="yellow"/>
        </w:rPr>
        <w:t>l</w:t>
      </w:r>
      <w:r w:rsidR="004426B4" w:rsidRPr="005C0E4B">
        <w:rPr>
          <w:rFonts w:ascii="Garamond" w:hAnsi="Garamond" w:cs="Times New Roman"/>
          <w:highlight w:val="yellow"/>
        </w:rPr>
        <w:t xml:space="preserve">inear </w:t>
      </w:r>
      <w:r w:rsidR="00750FE8">
        <w:rPr>
          <w:rFonts w:ascii="Garamond" w:hAnsi="Garamond" w:cs="Times New Roman"/>
          <w:highlight w:val="yellow"/>
        </w:rPr>
        <w:t>s</w:t>
      </w:r>
      <w:r w:rsidR="004426B4" w:rsidRPr="005C0E4B">
        <w:rPr>
          <w:rFonts w:ascii="Garamond" w:hAnsi="Garamond" w:cs="Times New Roman"/>
          <w:highlight w:val="yellow"/>
        </w:rPr>
        <w:t xml:space="preserve">upport </w:t>
      </w:r>
      <w:r w:rsidR="00750FE8">
        <w:rPr>
          <w:rFonts w:ascii="Garamond" w:hAnsi="Garamond" w:cs="Times New Roman"/>
          <w:highlight w:val="yellow"/>
        </w:rPr>
        <w:t>v</w:t>
      </w:r>
      <w:r w:rsidR="004426B4" w:rsidRPr="005C0E4B">
        <w:rPr>
          <w:rFonts w:ascii="Garamond" w:hAnsi="Garamond" w:cs="Times New Roman"/>
          <w:highlight w:val="yellow"/>
        </w:rPr>
        <w:t xml:space="preserve">ector </w:t>
      </w:r>
      <w:r w:rsidR="00750FE8">
        <w:rPr>
          <w:rFonts w:ascii="Garamond" w:hAnsi="Garamond" w:cs="Times New Roman"/>
          <w:highlight w:val="yellow"/>
        </w:rPr>
        <w:t>c</w:t>
      </w:r>
      <w:r w:rsidR="004426B4" w:rsidRPr="005C0E4B">
        <w:rPr>
          <w:rFonts w:ascii="Garamond" w:hAnsi="Garamond" w:cs="Times New Roman"/>
          <w:highlight w:val="yellow"/>
        </w:rPr>
        <w:t>lassification</w:t>
      </w:r>
      <w:r w:rsidR="004426B4">
        <w:rPr>
          <w:rFonts w:ascii="Garamond" w:hAnsi="Garamond" w:cs="Times New Roman"/>
        </w:rPr>
        <w:t xml:space="preserve"> models</w:t>
      </w:r>
      <w:r>
        <w:rPr>
          <w:rFonts w:ascii="Garamond" w:hAnsi="Garamond" w:cs="Times New Roman"/>
        </w:rPr>
        <w:t xml:space="preserve"> were all fit to </w:t>
      </w:r>
      <w:r w:rsidR="00803DA6">
        <w:rPr>
          <w:rFonts w:ascii="Garamond" w:hAnsi="Garamond" w:cs="Times New Roman"/>
        </w:rPr>
        <w:t xml:space="preserve">the </w:t>
      </w:r>
      <w:r>
        <w:rPr>
          <w:rFonts w:ascii="Garamond" w:hAnsi="Garamond" w:cs="Times New Roman"/>
        </w:rPr>
        <w:t xml:space="preserve">training data and then </w:t>
      </w:r>
      <w:r w:rsidR="00803DA6">
        <w:rPr>
          <w:rFonts w:ascii="Garamond" w:hAnsi="Garamond" w:cs="Times New Roman"/>
        </w:rPr>
        <w:t xml:space="preserve">evaluated </w:t>
      </w:r>
      <w:r w:rsidR="004426B4">
        <w:rPr>
          <w:rFonts w:ascii="Garamond" w:hAnsi="Garamond" w:cs="Times New Roman"/>
        </w:rPr>
        <w:t>using</w:t>
      </w:r>
      <w:r w:rsidR="00803DA6">
        <w:rPr>
          <w:rFonts w:ascii="Garamond" w:hAnsi="Garamond" w:cs="Times New Roman"/>
        </w:rPr>
        <w:t xml:space="preserve"> testing data.</w:t>
      </w:r>
      <w:r w:rsidR="004426B4">
        <w:rPr>
          <w:rFonts w:ascii="Garamond" w:hAnsi="Garamond" w:cs="Times New Roman"/>
        </w:rPr>
        <w:t xml:space="preserve"> Similar </w:t>
      </w:r>
      <w:r w:rsidR="005C0E4B">
        <w:rPr>
          <w:rFonts w:ascii="Garamond" w:hAnsi="Garamond" w:cs="Times New Roman"/>
        </w:rPr>
        <w:t xml:space="preserve">modeling </w:t>
      </w:r>
      <w:r w:rsidR="004426B4">
        <w:rPr>
          <w:rFonts w:ascii="Garamond" w:hAnsi="Garamond" w:cs="Times New Roman"/>
        </w:rPr>
        <w:t>approaches have been adopted by other scholars</w:t>
      </w:r>
      <w:r w:rsidR="005C0E4B">
        <w:rPr>
          <w:rFonts w:ascii="Garamond" w:hAnsi="Garamond" w:cs="Times New Roman"/>
        </w:rPr>
        <w:t xml:space="preserve"> predicting the likelihood of lead exposure in children</w:t>
      </w:r>
      <w:r w:rsidR="004426B4">
        <w:rPr>
          <w:rFonts w:ascii="Garamond" w:hAnsi="Garamond" w:cs="Times New Roman"/>
        </w:rPr>
        <w:t xml:space="preserve">, including </w:t>
      </w:r>
      <w:r w:rsidR="005C0E4B">
        <w:rPr>
          <w:rFonts w:ascii="Garamond" w:hAnsi="Garamond" w:cs="Times New Roman"/>
        </w:rPr>
        <w:t xml:space="preserve">one that draws on home inspections and property value assessment data to predict lead level </w:t>
      </w:r>
      <w:r w:rsidR="00750FE8">
        <w:rPr>
          <w:rFonts w:ascii="Garamond" w:hAnsi="Garamond" w:cs="Times New Roman"/>
        </w:rPr>
        <w:t xml:space="preserve">from blood </w:t>
      </w:r>
      <w:r w:rsidR="005C0E4B">
        <w:rPr>
          <w:rFonts w:ascii="Garamond" w:hAnsi="Garamond" w:cs="Times New Roman"/>
        </w:rPr>
        <w:t xml:space="preserve">tests in children for </w:t>
      </w:r>
      <w:r w:rsidR="00750FE8">
        <w:rPr>
          <w:rFonts w:ascii="Garamond" w:hAnsi="Garamond" w:cs="Times New Roman"/>
        </w:rPr>
        <w:t>Chicago</w:t>
      </w:r>
      <w:r w:rsidR="00B55B0A">
        <w:rPr>
          <w:rFonts w:ascii="Garamond" w:hAnsi="Garamond" w:cs="Times New Roman"/>
        </w:rPr>
        <w:t xml:space="preserve"> from 1993-2013</w:t>
      </w:r>
      <w:r w:rsidR="005C0E4B">
        <w:rPr>
          <w:rFonts w:ascii="Garamond" w:hAnsi="Garamond" w:cs="Times New Roman"/>
        </w:rPr>
        <w:t>.</w:t>
      </w:r>
      <w:r w:rsidR="005C0E4B">
        <w:rPr>
          <w:rStyle w:val="FootnoteReference"/>
          <w:rFonts w:ascii="Garamond" w:hAnsi="Garamond" w:cs="Times New Roman"/>
        </w:rPr>
        <w:footnoteReference w:id="14"/>
      </w:r>
      <w:r w:rsidR="00941DBC">
        <w:rPr>
          <w:rFonts w:ascii="Garamond" w:hAnsi="Garamond" w:cs="Times New Roman"/>
        </w:rPr>
        <w:t xml:space="preserve"> As described in Section 3, our final dataset includes the following features at the census block group level: </w:t>
      </w:r>
    </w:p>
    <w:p w14:paraId="10C05263" w14:textId="77777777" w:rsidR="00941DBC" w:rsidRDefault="00941DBC" w:rsidP="00941DBC">
      <w:pPr>
        <w:pStyle w:val="NoSpacing"/>
        <w:jc w:val="both"/>
        <w:rPr>
          <w:rFonts w:ascii="Garamond" w:hAnsi="Garamond" w:cs="Times New Roman"/>
        </w:rPr>
      </w:pPr>
    </w:p>
    <w:p w14:paraId="187C147F" w14:textId="46D5F82F" w:rsidR="00941DBC" w:rsidRDefault="00941DBC" w:rsidP="00941DBC">
      <w:pPr>
        <w:pStyle w:val="NoSpacing"/>
        <w:ind w:left="360"/>
        <w:jc w:val="both"/>
        <w:rPr>
          <w:rFonts w:ascii="Garamond" w:hAnsi="Garamond" w:cs="Times New Roman"/>
        </w:rPr>
      </w:pPr>
      <w:r>
        <w:rPr>
          <w:rFonts w:ascii="Garamond" w:hAnsi="Garamond" w:cs="Times New Roman"/>
        </w:rPr>
        <w:t xml:space="preserve">Total population; median income; White population (percentage of total); Black/African American population (percentage of total); Non-White population (percentage of total); average household size; number of occupied housing units; median gross rent; and number of owner-occupied housing units;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land value; mean</w:t>
      </w:r>
      <w:r>
        <w:rPr>
          <w:rFonts w:ascii="Garamond" w:hAnsi="Garamond" w:cs="Times New Roman"/>
        </w:rPr>
        <w:t xml:space="preserve"> and </w:t>
      </w:r>
      <w:r w:rsidRPr="00941DBC">
        <w:rPr>
          <w:rFonts w:ascii="Garamond" w:hAnsi="Garamond" w:cs="Times New Roman"/>
        </w:rPr>
        <w:t>median property value;</w:t>
      </w:r>
      <w:r>
        <w:rPr>
          <w:rFonts w:ascii="Garamond" w:hAnsi="Garamond" w:cs="Times New Roman"/>
        </w:rPr>
        <w:t xml:space="preserve">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land size in square feet; mean</w:t>
      </w:r>
      <w:r>
        <w:rPr>
          <w:rFonts w:ascii="Garamond" w:hAnsi="Garamond" w:cs="Times New Roman"/>
        </w:rPr>
        <w:t xml:space="preserve"> and </w:t>
      </w:r>
      <w:r w:rsidRPr="00941DBC">
        <w:rPr>
          <w:rFonts w:ascii="Garamond" w:hAnsi="Garamond" w:cs="Times New Roman"/>
        </w:rPr>
        <w:t>median property size in square feet;</w:t>
      </w:r>
      <w:r>
        <w:rPr>
          <w:rFonts w:ascii="Garamond" w:hAnsi="Garamond" w:cs="Times New Roman"/>
        </w:rPr>
        <w:t xml:space="preserve"> </w:t>
      </w:r>
      <w:r w:rsidRPr="00941DBC">
        <w:rPr>
          <w:rFonts w:ascii="Garamond" w:hAnsi="Garamond" w:cs="Times New Roman"/>
        </w:rPr>
        <w:t>mean</w:t>
      </w:r>
      <w:r>
        <w:rPr>
          <w:rFonts w:ascii="Garamond" w:hAnsi="Garamond" w:cs="Times New Roman"/>
        </w:rPr>
        <w:t xml:space="preserve"> and </w:t>
      </w:r>
      <w:r w:rsidRPr="00941DBC">
        <w:rPr>
          <w:rFonts w:ascii="Garamond" w:hAnsi="Garamond" w:cs="Times New Roman"/>
        </w:rPr>
        <w:t>median property age; and a series of one-hot encoded binary variables for property type, wall material, roof material, repair condition, and renovation status of the property.</w:t>
      </w:r>
    </w:p>
    <w:p w14:paraId="199EFE31" w14:textId="038A4C7C" w:rsidR="00941DBC" w:rsidRDefault="00941DBC" w:rsidP="00941DBC">
      <w:pPr>
        <w:pStyle w:val="NoSpacing"/>
        <w:jc w:val="both"/>
        <w:rPr>
          <w:rFonts w:ascii="Garamond" w:hAnsi="Garamond" w:cs="Times New Roman"/>
        </w:rPr>
      </w:pPr>
    </w:p>
    <w:p w14:paraId="6BA4EABD" w14:textId="6E515D9F" w:rsidR="00941DBC" w:rsidRDefault="00941DBC" w:rsidP="00941DBC">
      <w:pPr>
        <w:pStyle w:val="NoSpacing"/>
        <w:jc w:val="both"/>
        <w:rPr>
          <w:rFonts w:ascii="Garamond" w:hAnsi="Garamond" w:cs="Times New Roman"/>
        </w:rPr>
      </w:pPr>
      <w:r>
        <w:rPr>
          <w:rFonts w:ascii="Garamond" w:hAnsi="Garamond" w:cs="Times New Roman"/>
        </w:rPr>
        <w:t>[</w:t>
      </w:r>
      <w:r w:rsidRPr="00941DBC">
        <w:rPr>
          <w:rFonts w:ascii="Garamond" w:hAnsi="Garamond" w:cs="Times New Roman"/>
          <w:b/>
          <w:bCs/>
          <w:highlight w:val="yellow"/>
        </w:rPr>
        <w:t xml:space="preserve">James to insert blurb on feature engineering the assessment data and justification for one-hot </w:t>
      </w:r>
      <w:r w:rsidRPr="00A9443C">
        <w:rPr>
          <w:rFonts w:ascii="Garamond" w:hAnsi="Garamond" w:cs="Times New Roman"/>
          <w:b/>
          <w:bCs/>
          <w:highlight w:val="yellow"/>
        </w:rPr>
        <w:t>encoding</w:t>
      </w:r>
      <w:r w:rsidR="00A9443C" w:rsidRPr="00A9443C">
        <w:rPr>
          <w:rFonts w:ascii="Garamond" w:hAnsi="Garamond" w:cs="Times New Roman"/>
          <w:b/>
          <w:bCs/>
          <w:highlight w:val="yellow"/>
        </w:rPr>
        <w:t xml:space="preserve"> to expand dataset</w:t>
      </w:r>
      <w:r>
        <w:rPr>
          <w:rFonts w:ascii="Garamond" w:hAnsi="Garamond" w:cs="Times New Roman"/>
        </w:rPr>
        <w:t>].</w:t>
      </w:r>
    </w:p>
    <w:p w14:paraId="4B8C5B12" w14:textId="628E9D40" w:rsidR="002B35DD" w:rsidRDefault="002B35DD" w:rsidP="00941DBC">
      <w:pPr>
        <w:pStyle w:val="NoSpacing"/>
        <w:jc w:val="both"/>
        <w:rPr>
          <w:rFonts w:ascii="Garamond" w:hAnsi="Garamond" w:cs="Times New Roman"/>
        </w:rPr>
      </w:pPr>
    </w:p>
    <w:p w14:paraId="4DB1A53C" w14:textId="6B9E8050" w:rsidR="00941E6B" w:rsidRDefault="002B35DD" w:rsidP="00A304D5">
      <w:pPr>
        <w:pStyle w:val="NoSpacing"/>
        <w:jc w:val="both"/>
        <w:rPr>
          <w:rFonts w:ascii="Garamond" w:hAnsi="Garamond" w:cs="Times New Roman"/>
        </w:rPr>
      </w:pPr>
      <w:r>
        <w:rPr>
          <w:rFonts w:ascii="Garamond" w:hAnsi="Garamond" w:cs="Times New Roman"/>
        </w:rPr>
        <w:t xml:space="preserve">Our models were trained separately on the two </w:t>
      </w:r>
      <w:r w:rsidR="00941E6B">
        <w:rPr>
          <w:rFonts w:ascii="Garamond" w:hAnsi="Garamond" w:cs="Times New Roman"/>
        </w:rPr>
        <w:t xml:space="preserve">binary </w:t>
      </w:r>
      <w:r>
        <w:rPr>
          <w:rFonts w:ascii="Garamond" w:hAnsi="Garamond" w:cs="Times New Roman"/>
        </w:rPr>
        <w:t xml:space="preserve">targets: threshold (high), classified </w:t>
      </w:r>
      <w:r w:rsidR="00B55B0A">
        <w:rPr>
          <w:rFonts w:ascii="Garamond" w:hAnsi="Garamond" w:cs="Times New Roman"/>
        </w:rPr>
        <w:t xml:space="preserve">as </w:t>
      </w:r>
      <w:r>
        <w:rPr>
          <w:rFonts w:ascii="Garamond" w:hAnsi="Garamond" w:cs="Times New Roman"/>
        </w:rPr>
        <w:t>1 if any house in the respective</w:t>
      </w:r>
      <w:r w:rsidR="00A451D9">
        <w:rPr>
          <w:rFonts w:ascii="Garamond" w:hAnsi="Garamond" w:cs="Times New Roman"/>
        </w:rPr>
        <w:t xml:space="preserve"> census</w:t>
      </w:r>
      <w:r>
        <w:rPr>
          <w:rFonts w:ascii="Garamond" w:hAnsi="Garamond" w:cs="Times New Roman"/>
        </w:rPr>
        <w:t xml:space="preserve"> block group exceeded 15 ppb and 0 otherwise; and threshold (medium), classified </w:t>
      </w:r>
      <w:r w:rsidR="00B55B0A">
        <w:rPr>
          <w:rFonts w:ascii="Garamond" w:hAnsi="Garamond" w:cs="Times New Roman"/>
        </w:rPr>
        <w:t xml:space="preserve">as </w:t>
      </w:r>
      <w:r>
        <w:rPr>
          <w:rFonts w:ascii="Garamond" w:hAnsi="Garamond" w:cs="Times New Roman"/>
        </w:rPr>
        <w:t xml:space="preserve">1 if any house in the respective </w:t>
      </w:r>
      <w:r w:rsidR="00A451D9">
        <w:rPr>
          <w:rFonts w:ascii="Garamond" w:hAnsi="Garamond" w:cs="Times New Roman"/>
        </w:rPr>
        <w:t xml:space="preserve">census </w:t>
      </w:r>
      <w:r>
        <w:rPr>
          <w:rFonts w:ascii="Garamond" w:hAnsi="Garamond" w:cs="Times New Roman"/>
        </w:rPr>
        <w:t>block group exceeded 5 ppb and 0 otherwise. [</w:t>
      </w:r>
      <w:r w:rsidRPr="002B35DD">
        <w:rPr>
          <w:rFonts w:ascii="Garamond" w:hAnsi="Garamond" w:cs="Times New Roman"/>
          <w:b/>
          <w:bCs/>
          <w:highlight w:val="yellow"/>
        </w:rPr>
        <w:t>Repeat/</w:t>
      </w:r>
      <w:r w:rsidR="005F5ECA">
        <w:rPr>
          <w:rFonts w:ascii="Garamond" w:hAnsi="Garamond" w:cs="Times New Roman"/>
          <w:b/>
          <w:bCs/>
          <w:highlight w:val="yellow"/>
        </w:rPr>
        <w:t>i</w:t>
      </w:r>
      <w:r w:rsidRPr="002B35DD">
        <w:rPr>
          <w:rFonts w:ascii="Garamond" w:hAnsi="Garamond" w:cs="Times New Roman"/>
          <w:b/>
          <w:bCs/>
          <w:highlight w:val="yellow"/>
        </w:rPr>
        <w:t>nsert justification for these separate thresholds</w:t>
      </w:r>
      <w:r>
        <w:rPr>
          <w:rFonts w:ascii="Garamond" w:hAnsi="Garamond" w:cs="Times New Roman"/>
        </w:rPr>
        <w:t>].</w:t>
      </w:r>
      <w:r w:rsidR="00A304D5">
        <w:rPr>
          <w:rFonts w:ascii="Garamond" w:hAnsi="Garamond" w:cs="Times New Roman"/>
        </w:rPr>
        <w:t xml:space="preserve"> </w:t>
      </w:r>
      <w:r w:rsidR="00941E6B">
        <w:rPr>
          <w:rFonts w:ascii="Garamond" w:hAnsi="Garamond" w:cs="Times New Roman"/>
        </w:rPr>
        <w:t>[</w:t>
      </w:r>
      <w:r w:rsidR="00941E6B" w:rsidRPr="00941E6B">
        <w:rPr>
          <w:rFonts w:ascii="Garamond" w:hAnsi="Garamond" w:cs="Times New Roman"/>
          <w:b/>
          <w:bCs/>
          <w:highlight w:val="yellow"/>
        </w:rPr>
        <w:t xml:space="preserve">Insert modeling </w:t>
      </w:r>
      <w:r w:rsidR="00A304D5">
        <w:rPr>
          <w:rFonts w:ascii="Garamond" w:hAnsi="Garamond" w:cs="Times New Roman"/>
          <w:b/>
          <w:bCs/>
          <w:highlight w:val="yellow"/>
        </w:rPr>
        <w:t>approach/</w:t>
      </w:r>
      <w:r w:rsidR="00941E6B" w:rsidRPr="00941E6B">
        <w:rPr>
          <w:rFonts w:ascii="Garamond" w:hAnsi="Garamond" w:cs="Times New Roman"/>
          <w:b/>
          <w:bCs/>
          <w:highlight w:val="yellow"/>
        </w:rPr>
        <w:t>description</w:t>
      </w:r>
      <w:r w:rsidR="00941E6B">
        <w:rPr>
          <w:rFonts w:ascii="Garamond" w:hAnsi="Garamond" w:cs="Times New Roman"/>
        </w:rPr>
        <w:t>]</w:t>
      </w:r>
      <w:r w:rsidR="00A304D5">
        <w:rPr>
          <w:rFonts w:ascii="Garamond" w:hAnsi="Garamond" w:cs="Times New Roman"/>
        </w:rPr>
        <w:t>. [</w:t>
      </w:r>
      <w:r w:rsidR="00A304D5" w:rsidRPr="00A451D9">
        <w:rPr>
          <w:rFonts w:ascii="Garamond" w:hAnsi="Garamond" w:cs="Times New Roman"/>
          <w:b/>
          <w:bCs/>
          <w:highlight w:val="yellow"/>
        </w:rPr>
        <w:t>Do we need to discuss data imbalance</w:t>
      </w:r>
      <w:r w:rsidR="001A1C37">
        <w:rPr>
          <w:rFonts w:ascii="Garamond" w:hAnsi="Garamond" w:cs="Times New Roman"/>
          <w:b/>
          <w:bCs/>
          <w:highlight w:val="yellow"/>
        </w:rPr>
        <w:t xml:space="preserve"> and method to mitigate this issue</w:t>
      </w:r>
      <w:r w:rsidR="00A304D5" w:rsidRPr="00A451D9">
        <w:rPr>
          <w:rFonts w:ascii="Garamond" w:hAnsi="Garamond" w:cs="Times New Roman"/>
          <w:b/>
          <w:bCs/>
          <w:highlight w:val="yellow"/>
        </w:rPr>
        <w:t>?</w:t>
      </w:r>
      <w:r w:rsidR="00A304D5" w:rsidRPr="00A451D9">
        <w:rPr>
          <w:rFonts w:ascii="Garamond" w:hAnsi="Garamond" w:cs="Times New Roman"/>
          <w:highlight w:val="yellow"/>
        </w:rPr>
        <w:t>]</w:t>
      </w:r>
      <w:r w:rsidR="00A304D5">
        <w:rPr>
          <w:rFonts w:ascii="Garamond" w:hAnsi="Garamond" w:cs="Times New Roman"/>
        </w:rPr>
        <w:t xml:space="preserve"> During the model training stage,</w:t>
      </w:r>
      <w:r w:rsidR="00A304D5" w:rsidRPr="00A304D5">
        <w:rPr>
          <w:rFonts w:ascii="Garamond" w:hAnsi="Garamond" w:cs="Times New Roman"/>
        </w:rPr>
        <w:t xml:space="preserve"> we used </w:t>
      </w:r>
      <w:r w:rsidR="00A304D5" w:rsidRPr="00A304D5">
        <w:rPr>
          <w:rFonts w:ascii="Garamond" w:hAnsi="Garamond" w:cs="Times New Roman"/>
          <w:b/>
          <w:bCs/>
          <w:highlight w:val="yellow"/>
        </w:rPr>
        <w:t>10</w:t>
      </w:r>
      <w:r w:rsidR="00A304D5">
        <w:rPr>
          <w:rFonts w:ascii="Garamond" w:hAnsi="Garamond" w:cs="Times New Roman"/>
        </w:rPr>
        <w:t>-</w:t>
      </w:r>
      <w:r w:rsidR="00A304D5" w:rsidRPr="00A304D5">
        <w:rPr>
          <w:rFonts w:ascii="Garamond" w:hAnsi="Garamond" w:cs="Times New Roman"/>
        </w:rPr>
        <w:t>fold cross-validation</w:t>
      </w:r>
      <w:r w:rsidR="00A304D5">
        <w:rPr>
          <w:rFonts w:ascii="Garamond" w:hAnsi="Garamond" w:cs="Times New Roman"/>
        </w:rPr>
        <w:t xml:space="preserve"> to avoid overfitting. We then evaluated our models against the testing set, maximizing the recall metric in order to minimize false negatives. We </w:t>
      </w:r>
      <w:r w:rsidR="00810CC0">
        <w:rPr>
          <w:rFonts w:ascii="Garamond" w:hAnsi="Garamond" w:cs="Times New Roman"/>
        </w:rPr>
        <w:t xml:space="preserve">evaluated models based on the </w:t>
      </w:r>
      <w:r w:rsidR="004D74AE">
        <w:rPr>
          <w:rFonts w:ascii="Garamond" w:hAnsi="Garamond" w:cs="Times New Roman"/>
        </w:rPr>
        <w:t xml:space="preserve">maximum </w:t>
      </w:r>
      <w:r w:rsidR="00810CC0">
        <w:rPr>
          <w:rFonts w:ascii="Garamond" w:hAnsi="Garamond" w:cs="Times New Roman"/>
        </w:rPr>
        <w:t xml:space="preserve">average recall score achieved during </w:t>
      </w:r>
      <w:r w:rsidR="00F7549C">
        <w:rPr>
          <w:rFonts w:ascii="Garamond" w:hAnsi="Garamond" w:cs="Times New Roman"/>
        </w:rPr>
        <w:t xml:space="preserve">k-fold </w:t>
      </w:r>
      <w:r w:rsidR="00810CC0">
        <w:rPr>
          <w:rFonts w:ascii="Garamond" w:hAnsi="Garamond" w:cs="Times New Roman"/>
        </w:rPr>
        <w:t>cross validation</w:t>
      </w:r>
      <w:r w:rsidR="00A304D5">
        <w:rPr>
          <w:rFonts w:ascii="Garamond" w:hAnsi="Garamond" w:cs="Times New Roman"/>
        </w:rPr>
        <w:t>, as a false negative (incorrectly labeling a block group as having a low risk of lead exposure) likely has a higher societal cost than a false positive. Since the City of Chicago aims to replace all LSLs in the long term, a false positive was deemed less of a concern than a false negative.</w:t>
      </w:r>
      <w:r w:rsidR="00810CC0">
        <w:rPr>
          <w:rFonts w:ascii="Garamond" w:hAnsi="Garamond" w:cs="Times New Roman"/>
        </w:rPr>
        <w:t xml:space="preserve"> </w:t>
      </w:r>
    </w:p>
    <w:p w14:paraId="6FB34CA1" w14:textId="77777777" w:rsidR="00941DBC" w:rsidRDefault="00941DBC" w:rsidP="00453E6F">
      <w:pPr>
        <w:pStyle w:val="NoSpacing"/>
        <w:jc w:val="both"/>
        <w:rPr>
          <w:rFonts w:ascii="Garamond" w:hAnsi="Garamond" w:cs="Times New Roman"/>
        </w:rPr>
      </w:pPr>
    </w:p>
    <w:p w14:paraId="2A7E536B" w14:textId="2945CAF2" w:rsidR="005E2107" w:rsidRPr="001731C5" w:rsidRDefault="005E2107" w:rsidP="00A0439A">
      <w:pPr>
        <w:pStyle w:val="NoSpacing"/>
        <w:numPr>
          <w:ilvl w:val="0"/>
          <w:numId w:val="1"/>
        </w:numPr>
        <w:jc w:val="both"/>
        <w:rPr>
          <w:rFonts w:ascii="Garamond" w:hAnsi="Garamond" w:cs="Times New Roman"/>
          <w:b/>
          <w:bCs/>
        </w:rPr>
      </w:pPr>
      <w:r w:rsidRPr="001731C5">
        <w:rPr>
          <w:rFonts w:ascii="Garamond" w:hAnsi="Garamond" w:cs="Times New Roman"/>
          <w:b/>
          <w:bCs/>
        </w:rPr>
        <w:t>Evaluation and Results</w:t>
      </w:r>
    </w:p>
    <w:p w14:paraId="7587715D" w14:textId="77777777" w:rsidR="00453E6F" w:rsidRPr="00AA22F6" w:rsidRDefault="00453E6F" w:rsidP="00453E6F">
      <w:pPr>
        <w:pStyle w:val="NoSpacing"/>
        <w:jc w:val="both"/>
        <w:rPr>
          <w:rFonts w:ascii="Garamond" w:hAnsi="Garamond" w:cs="Times New Roman"/>
        </w:rPr>
      </w:pPr>
    </w:p>
    <w:p w14:paraId="489FC05B" w14:textId="07C4F05D" w:rsidR="005E2107" w:rsidRPr="00453E6F" w:rsidRDefault="005E2107" w:rsidP="005E2107">
      <w:pPr>
        <w:pStyle w:val="NoSpacing"/>
        <w:jc w:val="both"/>
        <w:rPr>
          <w:rFonts w:ascii="Garamond" w:hAnsi="Garamond" w:cs="Times New Roman"/>
          <w:color w:val="FF0000"/>
        </w:rPr>
      </w:pPr>
      <w:r w:rsidRPr="00453E6F">
        <w:rPr>
          <w:rFonts w:ascii="Garamond" w:hAnsi="Garamond" w:cs="Times New Roman"/>
          <w:color w:val="FF0000"/>
        </w:rPr>
        <w:t>Describe and interpret your results. Include tables and plots where relevant to summarize your models (e.g. precision-recall curves).</w:t>
      </w:r>
      <w:r w:rsidR="00453E6F" w:rsidRPr="00453E6F">
        <w:rPr>
          <w:rFonts w:ascii="Garamond" w:hAnsi="Garamond" w:cs="Times New Roman"/>
          <w:color w:val="FF0000"/>
        </w:rPr>
        <w:t xml:space="preserve"> </w:t>
      </w:r>
      <w:r w:rsidRPr="00453E6F">
        <w:rPr>
          <w:rFonts w:ascii="Garamond" w:hAnsi="Garamond" w:cs="Times New Roman"/>
          <w:color w:val="FF0000"/>
        </w:rPr>
        <w:t>Describe and justify the evaluation metrics that you chose.</w:t>
      </w:r>
      <w:r w:rsidR="00453E6F" w:rsidRPr="00453E6F">
        <w:rPr>
          <w:rFonts w:ascii="Garamond" w:hAnsi="Garamond" w:cs="Times New Roman"/>
          <w:color w:val="FF0000"/>
        </w:rPr>
        <w:t xml:space="preserve"> </w:t>
      </w:r>
      <w:r w:rsidRPr="00453E6F">
        <w:rPr>
          <w:rFonts w:ascii="Garamond" w:hAnsi="Garamond" w:cs="Times New Roman"/>
          <w:color w:val="FF0000"/>
        </w:rPr>
        <w:t xml:space="preserve">Describe the feature </w:t>
      </w:r>
      <w:proofErr w:type="spellStart"/>
      <w:r w:rsidRPr="00453E6F">
        <w:rPr>
          <w:rFonts w:ascii="Garamond" w:hAnsi="Garamond" w:cs="Times New Roman"/>
          <w:color w:val="FF0000"/>
        </w:rPr>
        <w:t>importances</w:t>
      </w:r>
      <w:proofErr w:type="spellEnd"/>
      <w:r w:rsidRPr="00453E6F">
        <w:rPr>
          <w:rFonts w:ascii="Garamond" w:hAnsi="Garamond" w:cs="Times New Roman"/>
          <w:color w:val="FF0000"/>
        </w:rPr>
        <w:t xml:space="preserve"> of your best model(s).</w:t>
      </w:r>
    </w:p>
    <w:p w14:paraId="3E4EC747" w14:textId="6814F99D" w:rsidR="00F679C9" w:rsidRDefault="00B95A8D" w:rsidP="005E2107">
      <w:pPr>
        <w:pStyle w:val="NoSpacing"/>
        <w:jc w:val="both"/>
        <w:rPr>
          <w:rFonts w:ascii="Garamond" w:hAnsi="Garamond" w:cs="Times New Roman"/>
        </w:rPr>
      </w:pPr>
    </w:p>
    <w:p w14:paraId="5496B728" w14:textId="631E88EA" w:rsidR="00930DCC" w:rsidRDefault="007B670A" w:rsidP="007B670A">
      <w:pPr>
        <w:pStyle w:val="NoSpacing"/>
        <w:jc w:val="both"/>
        <w:rPr>
          <w:rFonts w:ascii="Garamond" w:hAnsi="Garamond" w:cs="Times New Roman"/>
        </w:rPr>
      </w:pPr>
      <w:r>
        <w:rPr>
          <w:rFonts w:ascii="Garamond" w:hAnsi="Garamond" w:cs="Times New Roman"/>
        </w:rPr>
        <w:t>We used three different metrics</w:t>
      </w:r>
      <w:r w:rsidRPr="007B670A">
        <w:rPr>
          <w:rFonts w:ascii="Garamond" w:hAnsi="Garamond" w:cs="Times New Roman"/>
        </w:rPr>
        <w:t xml:space="preserve"> to evaluate the performance </w:t>
      </w:r>
      <w:r w:rsidR="004A5B58">
        <w:rPr>
          <w:rFonts w:ascii="Garamond" w:hAnsi="Garamond" w:cs="Times New Roman"/>
        </w:rPr>
        <w:t xml:space="preserve">of all </w:t>
      </w:r>
      <w:r>
        <w:rPr>
          <w:rFonts w:ascii="Garamond" w:hAnsi="Garamond" w:cs="Times New Roman"/>
        </w:rPr>
        <w:t>our</w:t>
      </w:r>
      <w:r w:rsidRPr="007B670A">
        <w:rPr>
          <w:rFonts w:ascii="Garamond" w:hAnsi="Garamond" w:cs="Times New Roman"/>
        </w:rPr>
        <w:t xml:space="preserve"> models</w:t>
      </w:r>
      <w:r>
        <w:rPr>
          <w:rFonts w:ascii="Garamond" w:hAnsi="Garamond" w:cs="Times New Roman"/>
        </w:rPr>
        <w:t xml:space="preserve">: </w:t>
      </w:r>
      <w:r w:rsidRPr="000235F9">
        <w:rPr>
          <w:rFonts w:ascii="Garamond" w:hAnsi="Garamond" w:cs="Times New Roman"/>
          <w:highlight w:val="yellow"/>
        </w:rPr>
        <w:t>accuracy, precision and recall</w:t>
      </w:r>
      <w:r>
        <w:rPr>
          <w:rFonts w:ascii="Garamond" w:hAnsi="Garamond" w:cs="Times New Roman"/>
        </w:rPr>
        <w:t xml:space="preserve">. </w:t>
      </w:r>
      <w:r w:rsidR="000235F9">
        <w:rPr>
          <w:rFonts w:ascii="Garamond" w:hAnsi="Garamond" w:cs="Times New Roman"/>
        </w:rPr>
        <w:t>As noted above, our models were evaluated based on the highest recall achieved—as our objective was to minimize false negatives.</w:t>
      </w:r>
      <w:r w:rsidR="001B36F0">
        <w:rPr>
          <w:rFonts w:ascii="Garamond" w:hAnsi="Garamond" w:cs="Times New Roman"/>
        </w:rPr>
        <w:t xml:space="preserve"> [</w:t>
      </w:r>
      <w:r w:rsidR="001B36F0" w:rsidRPr="003A3FA3">
        <w:rPr>
          <w:rFonts w:ascii="Garamond" w:hAnsi="Garamond" w:cs="Times New Roman"/>
          <w:b/>
          <w:bCs/>
          <w:highlight w:val="yellow"/>
        </w:rPr>
        <w:t>Insert justification</w:t>
      </w:r>
      <w:r w:rsidR="00227D2F" w:rsidRPr="003A3FA3">
        <w:rPr>
          <w:rFonts w:ascii="Garamond" w:hAnsi="Garamond" w:cs="Times New Roman"/>
          <w:b/>
          <w:bCs/>
          <w:highlight w:val="yellow"/>
        </w:rPr>
        <w:t xml:space="preserve"> of</w:t>
      </w:r>
      <w:r w:rsidR="001B36F0" w:rsidRPr="003A3FA3">
        <w:rPr>
          <w:rFonts w:ascii="Garamond" w:hAnsi="Garamond" w:cs="Times New Roman"/>
          <w:b/>
          <w:bCs/>
          <w:highlight w:val="yellow"/>
        </w:rPr>
        <w:t xml:space="preserve"> accuracy/precision </w:t>
      </w:r>
      <w:r w:rsidR="00B16A6A" w:rsidRPr="003A3FA3">
        <w:rPr>
          <w:rFonts w:ascii="Garamond" w:hAnsi="Garamond" w:cs="Times New Roman"/>
          <w:b/>
          <w:bCs/>
          <w:highlight w:val="yellow"/>
        </w:rPr>
        <w:t xml:space="preserve">metrics </w:t>
      </w:r>
      <w:r w:rsidR="001B36F0" w:rsidRPr="003A3FA3">
        <w:rPr>
          <w:rFonts w:ascii="Garamond" w:hAnsi="Garamond" w:cs="Times New Roman"/>
          <w:b/>
          <w:bCs/>
          <w:highlight w:val="yellow"/>
        </w:rPr>
        <w:t>inclusion</w:t>
      </w:r>
      <w:r w:rsidR="001B36F0">
        <w:rPr>
          <w:rFonts w:ascii="Garamond" w:hAnsi="Garamond" w:cs="Times New Roman"/>
        </w:rPr>
        <w:t>].</w:t>
      </w:r>
      <w:r w:rsidR="000235F9">
        <w:rPr>
          <w:rFonts w:ascii="Garamond" w:hAnsi="Garamond" w:cs="Times New Roman"/>
        </w:rPr>
        <w:t xml:space="preserve"> </w:t>
      </w:r>
      <w:r w:rsidR="00930DCC" w:rsidRPr="000235F9">
        <w:rPr>
          <w:rFonts w:ascii="Garamond" w:hAnsi="Garamond" w:cs="Times New Roman"/>
          <w:highlight w:val="yellow"/>
        </w:rPr>
        <w:t>Table X</w:t>
      </w:r>
      <w:r w:rsidR="00930DCC">
        <w:rPr>
          <w:rFonts w:ascii="Garamond" w:hAnsi="Garamond" w:cs="Times New Roman"/>
        </w:rPr>
        <w:t xml:space="preserve"> summarizes </w:t>
      </w:r>
      <w:r w:rsidR="000235F9">
        <w:rPr>
          <w:rFonts w:ascii="Garamond" w:hAnsi="Garamond" w:cs="Times New Roman"/>
        </w:rPr>
        <w:t>the results of our analysis. [</w:t>
      </w:r>
      <w:r w:rsidR="000235F9" w:rsidRPr="00237E28">
        <w:rPr>
          <w:rFonts w:ascii="Garamond" w:hAnsi="Garamond" w:cs="Times New Roman"/>
          <w:b/>
          <w:bCs/>
          <w:highlight w:val="yellow"/>
        </w:rPr>
        <w:t xml:space="preserve">Insert </w:t>
      </w:r>
      <w:r w:rsidR="00237E28" w:rsidRPr="00237E28">
        <w:rPr>
          <w:rFonts w:ascii="Garamond" w:hAnsi="Garamond" w:cs="Times New Roman"/>
          <w:b/>
          <w:bCs/>
          <w:highlight w:val="yellow"/>
        </w:rPr>
        <w:t xml:space="preserve">analysis </w:t>
      </w:r>
      <w:r w:rsidR="000235F9" w:rsidRPr="00237E28">
        <w:rPr>
          <w:rFonts w:ascii="Garamond" w:hAnsi="Garamond" w:cs="Times New Roman"/>
          <w:b/>
          <w:bCs/>
          <w:highlight w:val="yellow"/>
        </w:rPr>
        <w:t>of the table, description of the best model</w:t>
      </w:r>
      <w:r w:rsidR="00237E28" w:rsidRPr="00237E28">
        <w:rPr>
          <w:rFonts w:ascii="Garamond" w:hAnsi="Garamond" w:cs="Times New Roman"/>
          <w:b/>
          <w:bCs/>
          <w:highlight w:val="yellow"/>
        </w:rPr>
        <w:t>, and any potential tradeoffs across models</w:t>
      </w:r>
      <w:r w:rsidR="000235F9">
        <w:rPr>
          <w:rFonts w:ascii="Garamond" w:hAnsi="Garamond" w:cs="Times New Roman"/>
        </w:rPr>
        <w:t>].</w:t>
      </w:r>
    </w:p>
    <w:p w14:paraId="661DE57C" w14:textId="056325ED" w:rsidR="009C6FCD" w:rsidRDefault="009C6FCD" w:rsidP="007B670A">
      <w:pPr>
        <w:pStyle w:val="NoSpacing"/>
        <w:jc w:val="both"/>
        <w:rPr>
          <w:rFonts w:ascii="Garamond" w:hAnsi="Garamond" w:cs="Times New Roman"/>
        </w:rPr>
      </w:pPr>
    </w:p>
    <w:p w14:paraId="47B2A14E" w14:textId="40BAA692" w:rsidR="009C6FCD" w:rsidRDefault="009C6FCD" w:rsidP="007B670A">
      <w:pPr>
        <w:pStyle w:val="NoSpacing"/>
        <w:jc w:val="both"/>
        <w:rPr>
          <w:rFonts w:ascii="Garamond" w:hAnsi="Garamond" w:cs="Times New Roman"/>
        </w:rPr>
      </w:pPr>
      <w:r>
        <w:rPr>
          <w:rFonts w:ascii="Garamond" w:hAnsi="Garamond" w:cs="Times New Roman"/>
        </w:rPr>
        <w:t>[</w:t>
      </w:r>
      <w:r w:rsidRPr="009C6FCD">
        <w:rPr>
          <w:rFonts w:ascii="Garamond" w:hAnsi="Garamond" w:cs="Times New Roman"/>
          <w:b/>
          <w:bCs/>
          <w:highlight w:val="yellow"/>
        </w:rPr>
        <w:t>Insert table summarizing model results</w:t>
      </w:r>
      <w:r>
        <w:rPr>
          <w:rFonts w:ascii="Garamond" w:hAnsi="Garamond" w:cs="Times New Roman"/>
        </w:rPr>
        <w:t>].</w:t>
      </w:r>
    </w:p>
    <w:p w14:paraId="2BF178EB" w14:textId="77777777" w:rsidR="009C6FCD" w:rsidRDefault="009C6FCD" w:rsidP="007B670A">
      <w:pPr>
        <w:pStyle w:val="NoSpacing"/>
        <w:jc w:val="both"/>
        <w:rPr>
          <w:rFonts w:ascii="Garamond" w:hAnsi="Garamond" w:cs="Times New Roman"/>
        </w:rPr>
      </w:pPr>
    </w:p>
    <w:p w14:paraId="3F9EFDC7" w14:textId="02C8ED01" w:rsidR="009C6FCD" w:rsidRDefault="009C6FCD" w:rsidP="007B670A">
      <w:pPr>
        <w:pStyle w:val="NoSpacing"/>
        <w:jc w:val="both"/>
        <w:rPr>
          <w:rFonts w:ascii="Garamond" w:hAnsi="Garamond" w:cs="Times New Roman"/>
        </w:rPr>
      </w:pPr>
      <w:r>
        <w:rPr>
          <w:rFonts w:ascii="Garamond" w:hAnsi="Garamond" w:cs="Times New Roman"/>
        </w:rPr>
        <w:lastRenderedPageBreak/>
        <w:t xml:space="preserve">The features with the highest predictive power </w:t>
      </w:r>
      <w:r w:rsidR="00C15811">
        <w:rPr>
          <w:rFonts w:ascii="Garamond" w:hAnsi="Garamond" w:cs="Times New Roman"/>
        </w:rPr>
        <w:t xml:space="preserve">for our models </w:t>
      </w:r>
      <w:r>
        <w:rPr>
          <w:rFonts w:ascii="Garamond" w:hAnsi="Garamond" w:cs="Times New Roman"/>
        </w:rPr>
        <w:t>comprised [</w:t>
      </w:r>
      <w:r w:rsidRPr="009C6FCD">
        <w:rPr>
          <w:rFonts w:ascii="Garamond" w:hAnsi="Garamond" w:cs="Times New Roman"/>
          <w:b/>
          <w:bCs/>
          <w:highlight w:val="yellow"/>
        </w:rPr>
        <w:t xml:space="preserve">insert discussion of feature </w:t>
      </w:r>
      <w:r w:rsidRPr="00C15811">
        <w:rPr>
          <w:rFonts w:ascii="Garamond" w:hAnsi="Garamond" w:cs="Times New Roman"/>
          <w:b/>
          <w:bCs/>
          <w:highlight w:val="yellow"/>
        </w:rPr>
        <w:t>importance</w:t>
      </w:r>
      <w:r w:rsidR="00C15811" w:rsidRPr="00C15811">
        <w:rPr>
          <w:rFonts w:ascii="Garamond" w:hAnsi="Garamond" w:cs="Times New Roman"/>
          <w:b/>
          <w:bCs/>
          <w:highlight w:val="yellow"/>
        </w:rPr>
        <w:t xml:space="preserve"> and any variation across models</w:t>
      </w:r>
      <w:r>
        <w:rPr>
          <w:rFonts w:ascii="Garamond" w:hAnsi="Garamond" w:cs="Times New Roman"/>
        </w:rPr>
        <w:t>].</w:t>
      </w:r>
    </w:p>
    <w:p w14:paraId="7138F289" w14:textId="30BD744C" w:rsidR="001731C5" w:rsidRDefault="001731C5" w:rsidP="007B670A">
      <w:pPr>
        <w:pStyle w:val="NoSpacing"/>
        <w:jc w:val="both"/>
        <w:rPr>
          <w:rFonts w:ascii="Garamond" w:hAnsi="Garamond" w:cs="Times New Roman"/>
        </w:rPr>
      </w:pPr>
    </w:p>
    <w:p w14:paraId="6F236232" w14:textId="531C7BB6" w:rsidR="001731C5" w:rsidRPr="00AA22F6" w:rsidRDefault="001731C5" w:rsidP="007B670A">
      <w:pPr>
        <w:pStyle w:val="NoSpacing"/>
        <w:jc w:val="both"/>
        <w:rPr>
          <w:rFonts w:ascii="Garamond" w:hAnsi="Garamond" w:cs="Times New Roman"/>
        </w:rPr>
      </w:pPr>
      <w:r>
        <w:rPr>
          <w:rFonts w:ascii="Garamond" w:hAnsi="Garamond" w:cs="Times New Roman"/>
        </w:rPr>
        <w:t>[</w:t>
      </w:r>
      <w:r w:rsidRPr="001731C5">
        <w:rPr>
          <w:rFonts w:ascii="Garamond" w:hAnsi="Garamond" w:cs="Times New Roman"/>
          <w:highlight w:val="yellow"/>
        </w:rPr>
        <w:t>Insert any additional evaluation/performance insights</w:t>
      </w:r>
      <w:r>
        <w:rPr>
          <w:rFonts w:ascii="Garamond" w:hAnsi="Garamond" w:cs="Times New Roman"/>
        </w:rPr>
        <w:t>].</w:t>
      </w:r>
    </w:p>
    <w:p w14:paraId="07B8ED8E" w14:textId="06C2D242" w:rsidR="00453E6F" w:rsidRDefault="00453E6F" w:rsidP="007B670A">
      <w:pPr>
        <w:pStyle w:val="NoSpacing"/>
        <w:jc w:val="both"/>
        <w:rPr>
          <w:rFonts w:ascii="Garamond" w:hAnsi="Garamond" w:cs="Times New Roman"/>
        </w:rPr>
      </w:pPr>
    </w:p>
    <w:p w14:paraId="7B08D8FB" w14:textId="575BC8B6" w:rsidR="001731C5" w:rsidRDefault="001731C5" w:rsidP="001731C5">
      <w:pPr>
        <w:pStyle w:val="NoSpacing"/>
        <w:numPr>
          <w:ilvl w:val="0"/>
          <w:numId w:val="1"/>
        </w:numPr>
        <w:jc w:val="both"/>
        <w:rPr>
          <w:rFonts w:ascii="Garamond" w:hAnsi="Garamond" w:cs="Times New Roman"/>
          <w:b/>
          <w:bCs/>
        </w:rPr>
      </w:pPr>
      <w:r>
        <w:rPr>
          <w:rFonts w:ascii="Garamond" w:hAnsi="Garamond" w:cs="Times New Roman"/>
          <w:b/>
          <w:bCs/>
        </w:rPr>
        <w:t>Discussion</w:t>
      </w:r>
    </w:p>
    <w:p w14:paraId="430CDEDE" w14:textId="77777777" w:rsidR="001731C5" w:rsidRDefault="001731C5" w:rsidP="001731C5">
      <w:pPr>
        <w:pStyle w:val="NoSpacing"/>
        <w:jc w:val="both"/>
        <w:rPr>
          <w:rFonts w:ascii="Garamond" w:hAnsi="Garamond" w:cs="Times New Roman"/>
        </w:rPr>
      </w:pPr>
    </w:p>
    <w:p w14:paraId="3365493D" w14:textId="109E9C0D" w:rsidR="001731C5" w:rsidRDefault="001731C5" w:rsidP="001731C5">
      <w:pPr>
        <w:pStyle w:val="NoSpacing"/>
        <w:jc w:val="both"/>
        <w:rPr>
          <w:rFonts w:ascii="Garamond" w:hAnsi="Garamond" w:cs="Times New Roman"/>
        </w:rPr>
      </w:pPr>
      <w:r>
        <w:rPr>
          <w:rFonts w:ascii="Garamond" w:hAnsi="Garamond" w:cs="Times New Roman"/>
        </w:rPr>
        <w:t>[</w:t>
      </w:r>
      <w:r w:rsidRPr="001731C5">
        <w:rPr>
          <w:rFonts w:ascii="Garamond" w:hAnsi="Garamond" w:cs="Times New Roman"/>
          <w:b/>
          <w:bCs/>
          <w:highlight w:val="yellow"/>
        </w:rPr>
        <w:t xml:space="preserve">Insert conclusion/policy </w:t>
      </w:r>
      <w:r w:rsidRPr="00906726">
        <w:rPr>
          <w:rFonts w:ascii="Garamond" w:hAnsi="Garamond" w:cs="Times New Roman"/>
          <w:b/>
          <w:bCs/>
          <w:highlight w:val="yellow"/>
        </w:rPr>
        <w:t>implications</w:t>
      </w:r>
      <w:r w:rsidR="00361864" w:rsidRPr="00906726">
        <w:rPr>
          <w:rFonts w:ascii="Garamond" w:hAnsi="Garamond" w:cs="Times New Roman"/>
          <w:b/>
          <w:bCs/>
          <w:highlight w:val="yellow"/>
        </w:rPr>
        <w:t>/ethical considerations using this model</w:t>
      </w:r>
      <w:r w:rsidR="00906726" w:rsidRPr="00906726">
        <w:rPr>
          <w:rFonts w:ascii="Garamond" w:hAnsi="Garamond" w:cs="Times New Roman"/>
          <w:b/>
          <w:bCs/>
          <w:highlight w:val="yellow"/>
        </w:rPr>
        <w:t>/</w:t>
      </w:r>
      <w:proofErr w:type="spellStart"/>
      <w:r w:rsidR="00906726" w:rsidRPr="00906726">
        <w:rPr>
          <w:rFonts w:ascii="Garamond" w:hAnsi="Garamond" w:cs="Times New Roman"/>
          <w:b/>
          <w:bCs/>
          <w:highlight w:val="yellow"/>
        </w:rPr>
        <w:t>etc</w:t>
      </w:r>
      <w:proofErr w:type="spellEnd"/>
      <w:r>
        <w:rPr>
          <w:rFonts w:ascii="Garamond" w:hAnsi="Garamond" w:cs="Times New Roman"/>
        </w:rPr>
        <w:t>].</w:t>
      </w:r>
    </w:p>
    <w:p w14:paraId="61A56BC7" w14:textId="2224AAFB" w:rsidR="00361864" w:rsidRDefault="00361864" w:rsidP="001731C5">
      <w:pPr>
        <w:pStyle w:val="NoSpacing"/>
        <w:jc w:val="both"/>
        <w:rPr>
          <w:rFonts w:ascii="Garamond" w:hAnsi="Garamond" w:cs="Times New Roman"/>
        </w:rPr>
      </w:pPr>
    </w:p>
    <w:p w14:paraId="73C0120F" w14:textId="00FE7B48" w:rsidR="00361864" w:rsidRPr="00801A10" w:rsidRDefault="00361864" w:rsidP="00361864">
      <w:pPr>
        <w:pStyle w:val="NoSpacing"/>
        <w:numPr>
          <w:ilvl w:val="0"/>
          <w:numId w:val="1"/>
        </w:numPr>
        <w:jc w:val="both"/>
        <w:rPr>
          <w:rFonts w:ascii="Garamond" w:hAnsi="Garamond" w:cs="Times New Roman"/>
        </w:rPr>
      </w:pPr>
      <w:r>
        <w:rPr>
          <w:rFonts w:ascii="Garamond" w:hAnsi="Garamond" w:cs="Times New Roman"/>
          <w:b/>
          <w:bCs/>
        </w:rPr>
        <w:t>Appendix</w:t>
      </w:r>
    </w:p>
    <w:p w14:paraId="3DCC1B53" w14:textId="5A411266" w:rsidR="00801A10" w:rsidRDefault="00801A10" w:rsidP="00801A10">
      <w:pPr>
        <w:pStyle w:val="NoSpacing"/>
        <w:jc w:val="both"/>
        <w:rPr>
          <w:rFonts w:ascii="Garamond" w:hAnsi="Garamond" w:cs="Times New Roman"/>
          <w:b/>
          <w:bCs/>
        </w:rPr>
      </w:pPr>
    </w:p>
    <w:p w14:paraId="0D6BB0CB" w14:textId="73C17EE7" w:rsidR="00801A10" w:rsidRPr="00801A10" w:rsidRDefault="00801A10" w:rsidP="00801A10">
      <w:pPr>
        <w:pStyle w:val="NoSpacing"/>
        <w:jc w:val="both"/>
        <w:rPr>
          <w:rFonts w:ascii="Garamond" w:hAnsi="Garamond" w:cs="Times New Roman"/>
        </w:rPr>
      </w:pPr>
      <w:r w:rsidRPr="00801A10">
        <w:rPr>
          <w:rFonts w:ascii="Garamond" w:hAnsi="Garamond" w:cs="Times New Roman"/>
        </w:rPr>
        <w:t>[</w:t>
      </w:r>
      <w:r w:rsidRPr="00801A10">
        <w:rPr>
          <w:rFonts w:ascii="Garamond" w:hAnsi="Garamond" w:cs="Times New Roman"/>
          <w:b/>
          <w:bCs/>
          <w:highlight w:val="yellow"/>
        </w:rPr>
        <w:t>Insert additional figures here</w:t>
      </w:r>
      <w:r w:rsidRPr="00801A10">
        <w:rPr>
          <w:rFonts w:ascii="Garamond" w:hAnsi="Garamond" w:cs="Times New Roman"/>
        </w:rPr>
        <w:t>].</w:t>
      </w:r>
    </w:p>
    <w:sectPr w:rsidR="00801A10" w:rsidRPr="00801A10" w:rsidSect="008A59E2">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0F9F9" w14:textId="77777777" w:rsidR="00B95A8D" w:rsidRDefault="00B95A8D" w:rsidP="00A0439A">
      <w:r>
        <w:separator/>
      </w:r>
    </w:p>
  </w:endnote>
  <w:endnote w:type="continuationSeparator" w:id="0">
    <w:p w14:paraId="7CF03EB0" w14:textId="77777777" w:rsidR="00B95A8D" w:rsidRDefault="00B95A8D" w:rsidP="00A04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73894277"/>
      <w:docPartObj>
        <w:docPartGallery w:val="Page Numbers (Bottom of Page)"/>
        <w:docPartUnique/>
      </w:docPartObj>
    </w:sdtPr>
    <w:sdtEndPr>
      <w:rPr>
        <w:rStyle w:val="PageNumber"/>
      </w:rPr>
    </w:sdtEndPr>
    <w:sdtContent>
      <w:p w14:paraId="29A32C85" w14:textId="4BC45810" w:rsidR="008A59E2" w:rsidRDefault="008A59E2" w:rsidP="009A42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5485F1" w14:textId="77777777" w:rsidR="008A59E2" w:rsidRDefault="008A59E2" w:rsidP="008A59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Garamond" w:hAnsi="Garamond"/>
      </w:rPr>
      <w:id w:val="-772240842"/>
      <w:docPartObj>
        <w:docPartGallery w:val="Page Numbers (Bottom of Page)"/>
        <w:docPartUnique/>
      </w:docPartObj>
    </w:sdtPr>
    <w:sdtEndPr>
      <w:rPr>
        <w:rStyle w:val="PageNumber"/>
      </w:rPr>
    </w:sdtEndPr>
    <w:sdtContent>
      <w:p w14:paraId="1CDCC6FA" w14:textId="070039E4" w:rsidR="008A59E2" w:rsidRPr="008A59E2" w:rsidRDefault="008A59E2" w:rsidP="009A4260">
        <w:pPr>
          <w:pStyle w:val="Footer"/>
          <w:framePr w:wrap="none" w:vAnchor="text" w:hAnchor="margin" w:xAlign="right" w:y="1"/>
          <w:rPr>
            <w:rStyle w:val="PageNumber"/>
            <w:rFonts w:ascii="Garamond" w:hAnsi="Garamond"/>
          </w:rPr>
        </w:pPr>
        <w:r w:rsidRPr="008A59E2">
          <w:rPr>
            <w:rStyle w:val="PageNumber"/>
            <w:rFonts w:ascii="Garamond" w:hAnsi="Garamond"/>
          </w:rPr>
          <w:fldChar w:fldCharType="begin"/>
        </w:r>
        <w:r w:rsidRPr="008A59E2">
          <w:rPr>
            <w:rStyle w:val="PageNumber"/>
            <w:rFonts w:ascii="Garamond" w:hAnsi="Garamond"/>
          </w:rPr>
          <w:instrText xml:space="preserve"> PAGE </w:instrText>
        </w:r>
        <w:r w:rsidRPr="008A59E2">
          <w:rPr>
            <w:rStyle w:val="PageNumber"/>
            <w:rFonts w:ascii="Garamond" w:hAnsi="Garamond"/>
          </w:rPr>
          <w:fldChar w:fldCharType="separate"/>
        </w:r>
        <w:r w:rsidRPr="008A59E2">
          <w:rPr>
            <w:rStyle w:val="PageNumber"/>
            <w:rFonts w:ascii="Garamond" w:hAnsi="Garamond"/>
            <w:noProof/>
          </w:rPr>
          <w:t>2</w:t>
        </w:r>
        <w:r w:rsidRPr="008A59E2">
          <w:rPr>
            <w:rStyle w:val="PageNumber"/>
            <w:rFonts w:ascii="Garamond" w:hAnsi="Garamond"/>
          </w:rPr>
          <w:fldChar w:fldCharType="end"/>
        </w:r>
      </w:p>
    </w:sdtContent>
  </w:sdt>
  <w:p w14:paraId="04CF397B" w14:textId="77777777" w:rsidR="008A59E2" w:rsidRDefault="008A59E2" w:rsidP="008A59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734A4" w14:textId="77777777" w:rsidR="00B95A8D" w:rsidRDefault="00B95A8D" w:rsidP="00A0439A">
      <w:r>
        <w:separator/>
      </w:r>
    </w:p>
  </w:footnote>
  <w:footnote w:type="continuationSeparator" w:id="0">
    <w:p w14:paraId="7804253A" w14:textId="77777777" w:rsidR="00B95A8D" w:rsidRDefault="00B95A8D" w:rsidP="00A0439A">
      <w:r>
        <w:continuationSeparator/>
      </w:r>
    </w:p>
  </w:footnote>
  <w:footnote w:id="1">
    <w:p w14:paraId="0FC74C6C" w14:textId="170CE984" w:rsidR="00356CFE" w:rsidRPr="009E172A" w:rsidRDefault="00356CFE">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Paul Caine, “</w:t>
      </w:r>
      <w:r w:rsidR="009E172A" w:rsidRPr="009E172A">
        <w:rPr>
          <w:rFonts w:ascii="Garamond" w:hAnsi="Garamond"/>
          <w:sz w:val="16"/>
          <w:szCs w:val="16"/>
        </w:rPr>
        <w:t>Chicago Has More Lead Service Pipes Than Any Other US City, Illinois the Most of Any State</w:t>
      </w:r>
      <w:r w:rsidR="009E172A">
        <w:rPr>
          <w:rFonts w:ascii="Garamond" w:hAnsi="Garamond"/>
          <w:sz w:val="16"/>
          <w:szCs w:val="16"/>
        </w:rPr>
        <w:t xml:space="preserve">,” </w:t>
      </w:r>
      <w:r w:rsidR="009E172A">
        <w:rPr>
          <w:rFonts w:ascii="Garamond" w:hAnsi="Garamond"/>
          <w:i/>
          <w:iCs/>
          <w:sz w:val="16"/>
          <w:szCs w:val="16"/>
        </w:rPr>
        <w:t>WTTW Chicago</w:t>
      </w:r>
      <w:r w:rsidR="009E172A">
        <w:rPr>
          <w:rFonts w:ascii="Garamond" w:hAnsi="Garamond"/>
          <w:sz w:val="16"/>
          <w:szCs w:val="16"/>
        </w:rPr>
        <w:t xml:space="preserve">, March, 24, 2021, </w:t>
      </w:r>
      <w:hyperlink r:id="rId1" w:history="1">
        <w:r w:rsidR="009E172A" w:rsidRPr="009A4260">
          <w:rPr>
            <w:rStyle w:val="Hyperlink"/>
            <w:rFonts w:ascii="Garamond" w:hAnsi="Garamond"/>
            <w:sz w:val="16"/>
            <w:szCs w:val="16"/>
          </w:rPr>
          <w:t>https://news.wttw.com/2021/03/24/chicago-has-more-lead-service-pipes-any-other-us-city-illinois-most-any-state</w:t>
        </w:r>
      </w:hyperlink>
      <w:r w:rsidR="009E172A">
        <w:rPr>
          <w:rFonts w:ascii="Garamond" w:hAnsi="Garamond"/>
          <w:sz w:val="16"/>
          <w:szCs w:val="16"/>
        </w:rPr>
        <w:t xml:space="preserve">. </w:t>
      </w:r>
    </w:p>
  </w:footnote>
  <w:footnote w:id="2">
    <w:p w14:paraId="3B0203F3" w14:textId="76CC1F5E" w:rsidR="00572204" w:rsidRPr="00BE4322" w:rsidRDefault="00572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Mayor’s Press Office, “</w:t>
      </w:r>
      <w:r w:rsidR="009E172A" w:rsidRPr="009E172A">
        <w:rPr>
          <w:rFonts w:ascii="Garamond" w:hAnsi="Garamond"/>
          <w:sz w:val="16"/>
          <w:szCs w:val="16"/>
        </w:rPr>
        <w:t>Mayor Lightfoot Launches Equity-Focused Lead Service Line Replacement Program</w:t>
      </w:r>
      <w:r w:rsidR="009E172A">
        <w:rPr>
          <w:rFonts w:ascii="Garamond" w:hAnsi="Garamond"/>
          <w:sz w:val="16"/>
          <w:szCs w:val="16"/>
        </w:rPr>
        <w:t xml:space="preserve">,” Office of the Mayor, September, 10, 2021, </w:t>
      </w:r>
      <w:hyperlink r:id="rId2" w:history="1">
        <w:r w:rsidR="009E172A" w:rsidRPr="009A4260">
          <w:rPr>
            <w:rStyle w:val="Hyperlink"/>
            <w:rFonts w:ascii="Garamond" w:hAnsi="Garamond"/>
            <w:sz w:val="16"/>
            <w:szCs w:val="16"/>
          </w:rPr>
          <w:t>https://www.chicago.gov/city/en/depts/mayor/press_room/press_releases/2020/september/EquityFocusedLeadServiceReplacement.html</w:t>
        </w:r>
      </w:hyperlink>
      <w:r w:rsidR="009E172A">
        <w:rPr>
          <w:rFonts w:ascii="Garamond" w:hAnsi="Garamond"/>
          <w:sz w:val="16"/>
          <w:szCs w:val="16"/>
        </w:rPr>
        <w:t>.</w:t>
      </w:r>
    </w:p>
  </w:footnote>
  <w:footnote w:id="3">
    <w:p w14:paraId="478B0887" w14:textId="7F869E17" w:rsidR="00572204" w:rsidRPr="00BE4322" w:rsidRDefault="00572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United States Environmental Protection Agency, “</w:t>
      </w:r>
      <w:r w:rsidR="009E172A" w:rsidRPr="009E172A">
        <w:rPr>
          <w:rFonts w:ascii="Garamond" w:hAnsi="Garamond"/>
          <w:sz w:val="16"/>
          <w:szCs w:val="16"/>
        </w:rPr>
        <w:t>Basic Information about Lead in Drinking Water</w:t>
      </w:r>
      <w:r w:rsidR="009E172A">
        <w:rPr>
          <w:rFonts w:ascii="Garamond" w:hAnsi="Garamond"/>
          <w:sz w:val="16"/>
          <w:szCs w:val="16"/>
        </w:rPr>
        <w:t xml:space="preserve">”, </w:t>
      </w:r>
      <w:hyperlink r:id="rId3" w:anchor="health" w:history="1">
        <w:r w:rsidR="009E172A" w:rsidRPr="009A4260">
          <w:rPr>
            <w:rStyle w:val="Hyperlink"/>
            <w:rFonts w:ascii="Garamond" w:hAnsi="Garamond"/>
            <w:sz w:val="16"/>
            <w:szCs w:val="16"/>
          </w:rPr>
          <w:t>https://www.epa.gov/ground-water-and-drinking-water/basic-information-about-lead-drinking-water#health</w:t>
        </w:r>
      </w:hyperlink>
      <w:r w:rsidR="009E172A">
        <w:rPr>
          <w:rFonts w:ascii="Garamond" w:hAnsi="Garamond"/>
          <w:sz w:val="16"/>
          <w:szCs w:val="16"/>
        </w:rPr>
        <w:t xml:space="preserve"> </w:t>
      </w:r>
    </w:p>
  </w:footnote>
  <w:footnote w:id="4">
    <w:p w14:paraId="491B24A5" w14:textId="27A3291F" w:rsidR="00572204" w:rsidRPr="00BE4322" w:rsidRDefault="00572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Ibid.</w:t>
      </w:r>
    </w:p>
  </w:footnote>
  <w:footnote w:id="5">
    <w:p w14:paraId="0278AE1E" w14:textId="114AC406" w:rsidR="009F60E6" w:rsidRPr="009E172A" w:rsidRDefault="009F60E6">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Michael Hawthorne, “</w:t>
      </w:r>
      <w:r w:rsidR="009E172A" w:rsidRPr="009E172A">
        <w:rPr>
          <w:rFonts w:ascii="Garamond" w:hAnsi="Garamond"/>
          <w:sz w:val="16"/>
          <w:szCs w:val="16"/>
        </w:rPr>
        <w:t>Brain-damaging lead found in tap water in hundreds of homes tested across Chicago, results show</w:t>
      </w:r>
      <w:r w:rsidR="009E172A">
        <w:rPr>
          <w:rFonts w:ascii="Garamond" w:hAnsi="Garamond"/>
          <w:sz w:val="16"/>
          <w:szCs w:val="16"/>
        </w:rPr>
        <w:t xml:space="preserve">,” </w:t>
      </w:r>
      <w:r w:rsidR="009E172A">
        <w:rPr>
          <w:rFonts w:ascii="Garamond" w:hAnsi="Garamond"/>
          <w:i/>
          <w:iCs/>
          <w:sz w:val="16"/>
          <w:szCs w:val="16"/>
        </w:rPr>
        <w:t>Chicago Tribune</w:t>
      </w:r>
      <w:r w:rsidR="009E172A">
        <w:rPr>
          <w:rFonts w:ascii="Garamond" w:hAnsi="Garamond"/>
          <w:sz w:val="16"/>
          <w:szCs w:val="16"/>
        </w:rPr>
        <w:t xml:space="preserve">, April, 12, 2018, </w:t>
      </w:r>
      <w:hyperlink r:id="rId4" w:history="1">
        <w:r w:rsidR="009E172A" w:rsidRPr="009A4260">
          <w:rPr>
            <w:rStyle w:val="Hyperlink"/>
            <w:rFonts w:ascii="Garamond" w:hAnsi="Garamond"/>
            <w:sz w:val="16"/>
            <w:szCs w:val="16"/>
          </w:rPr>
          <w:t>https://www.chicagotribune.com/investigations/ct-chicago-water-lead-contamination-20180411-htmlstory.html</w:t>
        </w:r>
      </w:hyperlink>
      <w:r w:rsidR="009E172A">
        <w:rPr>
          <w:rFonts w:ascii="Garamond" w:hAnsi="Garamond"/>
          <w:sz w:val="16"/>
          <w:szCs w:val="16"/>
        </w:rPr>
        <w:t xml:space="preserve">. </w:t>
      </w:r>
    </w:p>
  </w:footnote>
  <w:footnote w:id="6">
    <w:p w14:paraId="3CD634A8" w14:textId="55203985" w:rsidR="00A611A2" w:rsidRPr="009E172A" w:rsidRDefault="00A611A2">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 xml:space="preserve">Monica </w:t>
      </w:r>
      <w:r w:rsidR="009E172A">
        <w:rPr>
          <w:rFonts w:ascii="Garamond" w:hAnsi="Garamond"/>
          <w:sz w:val="16"/>
          <w:szCs w:val="16"/>
        </w:rPr>
        <w:t>Eng, “</w:t>
      </w:r>
      <w:r w:rsidR="009E172A" w:rsidRPr="009E172A">
        <w:rPr>
          <w:rFonts w:ascii="Garamond" w:hAnsi="Garamond"/>
          <w:sz w:val="16"/>
          <w:szCs w:val="16"/>
        </w:rPr>
        <w:t>What We Do — And Don't — Know About Chicago's Lead Water Problem</w:t>
      </w:r>
      <w:r w:rsidR="009E172A">
        <w:rPr>
          <w:rFonts w:ascii="Garamond" w:hAnsi="Garamond"/>
          <w:sz w:val="16"/>
          <w:szCs w:val="16"/>
        </w:rPr>
        <w:t xml:space="preserve">,” </w:t>
      </w:r>
      <w:r w:rsidR="009E172A">
        <w:rPr>
          <w:rFonts w:ascii="Garamond" w:hAnsi="Garamond"/>
          <w:i/>
          <w:iCs/>
          <w:sz w:val="16"/>
          <w:szCs w:val="16"/>
        </w:rPr>
        <w:t>NPR</w:t>
      </w:r>
      <w:r w:rsidR="009E172A">
        <w:rPr>
          <w:rFonts w:ascii="Garamond" w:hAnsi="Garamond"/>
          <w:sz w:val="16"/>
          <w:szCs w:val="16"/>
        </w:rPr>
        <w:t xml:space="preserve">, September 21, 2020, </w:t>
      </w:r>
      <w:hyperlink r:id="rId5" w:history="1">
        <w:r w:rsidR="009E172A" w:rsidRPr="009A4260">
          <w:rPr>
            <w:rStyle w:val="Hyperlink"/>
            <w:rFonts w:ascii="Garamond" w:hAnsi="Garamond"/>
            <w:sz w:val="16"/>
            <w:szCs w:val="16"/>
          </w:rPr>
          <w:t>https://www.npr.org/local/309/2020/09/21/915248028/what-we-do-and-don-t-know-about-chicago-s-lead-water-problem</w:t>
        </w:r>
      </w:hyperlink>
      <w:r w:rsidR="009E172A">
        <w:rPr>
          <w:rFonts w:ascii="Garamond" w:hAnsi="Garamond"/>
          <w:sz w:val="16"/>
          <w:szCs w:val="16"/>
        </w:rPr>
        <w:t xml:space="preserve">. </w:t>
      </w:r>
    </w:p>
  </w:footnote>
  <w:footnote w:id="7">
    <w:p w14:paraId="15FBFBC7" w14:textId="07CF5AE3" w:rsidR="00906204" w:rsidRPr="00BE4322" w:rsidRDefault="0090620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sidRPr="009E172A">
        <w:rPr>
          <w:rFonts w:ascii="Garamond" w:hAnsi="Garamond"/>
          <w:sz w:val="16"/>
          <w:szCs w:val="16"/>
        </w:rPr>
        <w:t xml:space="preserve">Mayor’s Press Office, “Mayor Lightfoot Launches Equity-Focused Lead Service Line Replacement Program,” Office of the Mayor, September, 10, 2021, </w:t>
      </w:r>
      <w:hyperlink r:id="rId6" w:history="1">
        <w:r w:rsidR="009E172A" w:rsidRPr="009A4260">
          <w:rPr>
            <w:rStyle w:val="Hyperlink"/>
            <w:rFonts w:ascii="Garamond" w:hAnsi="Garamond"/>
            <w:sz w:val="16"/>
            <w:szCs w:val="16"/>
          </w:rPr>
          <w:t>https://www.chicago.gov/city/en/depts/mayor/press_room/press_releases/2020/september/EquityFocusedLeadServiceReplacement.html</w:t>
        </w:r>
      </w:hyperlink>
      <w:r w:rsidR="009E172A" w:rsidRPr="009E172A">
        <w:rPr>
          <w:rFonts w:ascii="Garamond" w:hAnsi="Garamond"/>
          <w:sz w:val="16"/>
          <w:szCs w:val="16"/>
        </w:rPr>
        <w:t>.</w:t>
      </w:r>
      <w:r w:rsidR="009E172A">
        <w:rPr>
          <w:rFonts w:ascii="Garamond" w:hAnsi="Garamond"/>
          <w:sz w:val="16"/>
          <w:szCs w:val="16"/>
        </w:rPr>
        <w:t xml:space="preserve"> </w:t>
      </w:r>
    </w:p>
  </w:footnote>
  <w:footnote w:id="8">
    <w:p w14:paraId="5C7F06A9" w14:textId="05A61E5C" w:rsidR="00A611A2" w:rsidRPr="009E172A" w:rsidRDefault="00A611A2">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 xml:space="preserve">Monica </w:t>
      </w:r>
      <w:r w:rsidR="009E172A">
        <w:rPr>
          <w:rFonts w:ascii="Garamond" w:hAnsi="Garamond"/>
          <w:sz w:val="16"/>
          <w:szCs w:val="16"/>
        </w:rPr>
        <w:t>Eng, “</w:t>
      </w:r>
      <w:r w:rsidR="009E172A" w:rsidRPr="009E172A">
        <w:rPr>
          <w:rFonts w:ascii="Garamond" w:hAnsi="Garamond"/>
          <w:sz w:val="16"/>
          <w:szCs w:val="16"/>
        </w:rPr>
        <w:t>Despite A Promise, Chicago Has Made No Progress On Removal Of Lead Pipes</w:t>
      </w:r>
      <w:r w:rsidR="009E172A">
        <w:rPr>
          <w:rFonts w:ascii="Garamond" w:hAnsi="Garamond"/>
          <w:sz w:val="16"/>
          <w:szCs w:val="16"/>
        </w:rPr>
        <w:t xml:space="preserve">,” </w:t>
      </w:r>
      <w:r w:rsidR="009E172A">
        <w:rPr>
          <w:rFonts w:ascii="Garamond" w:hAnsi="Garamond"/>
          <w:i/>
          <w:iCs/>
          <w:sz w:val="16"/>
          <w:szCs w:val="16"/>
        </w:rPr>
        <w:t>WBEZ Chicago</w:t>
      </w:r>
      <w:r w:rsidR="009E172A">
        <w:rPr>
          <w:rFonts w:ascii="Garamond" w:hAnsi="Garamond"/>
          <w:sz w:val="16"/>
          <w:szCs w:val="16"/>
        </w:rPr>
        <w:t xml:space="preserve">, April, 18, 2021, </w:t>
      </w:r>
      <w:hyperlink r:id="rId7" w:history="1">
        <w:r w:rsidR="009E172A" w:rsidRPr="009A4260">
          <w:rPr>
            <w:rStyle w:val="Hyperlink"/>
            <w:rFonts w:ascii="Garamond" w:hAnsi="Garamond"/>
            <w:sz w:val="16"/>
            <w:szCs w:val="16"/>
          </w:rPr>
          <w:t>https://www.wbez.org/stories/despite-a-promise-chicago-has-made-no-progress-on-removal-of-lead-pipes/02644e18-4cd5-4e7e-b595-3ebc111c62a6</w:t>
        </w:r>
      </w:hyperlink>
      <w:r w:rsidR="009E172A">
        <w:rPr>
          <w:rFonts w:ascii="Garamond" w:hAnsi="Garamond"/>
          <w:sz w:val="16"/>
          <w:szCs w:val="16"/>
        </w:rPr>
        <w:t xml:space="preserve">. </w:t>
      </w:r>
    </w:p>
  </w:footnote>
  <w:footnote w:id="9">
    <w:p w14:paraId="2041A5CF" w14:textId="4DADF1D6" w:rsidR="006A1263" w:rsidRPr="00BE4322" w:rsidRDefault="006A1263">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 xml:space="preserve">Data from Chicago Department of Water Management’s Water Quality Study. Data was retrieved from </w:t>
      </w:r>
      <w:hyperlink r:id="rId8" w:anchor="results" w:history="1">
        <w:r w:rsidR="009E172A" w:rsidRPr="009A4260">
          <w:rPr>
            <w:rStyle w:val="Hyperlink"/>
            <w:rFonts w:ascii="Garamond" w:hAnsi="Garamond"/>
            <w:sz w:val="16"/>
            <w:szCs w:val="16"/>
          </w:rPr>
          <w:t>https://www.chicagowaterquality.org/home#results</w:t>
        </w:r>
      </w:hyperlink>
      <w:r w:rsidR="009E172A">
        <w:rPr>
          <w:rFonts w:ascii="Garamond" w:hAnsi="Garamond"/>
          <w:sz w:val="16"/>
          <w:szCs w:val="16"/>
        </w:rPr>
        <w:t xml:space="preserve">. </w:t>
      </w:r>
    </w:p>
  </w:footnote>
  <w:footnote w:id="10">
    <w:p w14:paraId="73EF66B7" w14:textId="2B0736B4" w:rsidR="00CF5517" w:rsidRPr="009E172A" w:rsidRDefault="00CF5517">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9E172A">
        <w:rPr>
          <w:rFonts w:ascii="Garamond" w:hAnsi="Garamond"/>
          <w:sz w:val="16"/>
          <w:szCs w:val="16"/>
        </w:rPr>
        <w:t>Natalie Moore, “</w:t>
      </w:r>
      <w:r w:rsidR="009E172A" w:rsidRPr="009E172A">
        <w:rPr>
          <w:rFonts w:ascii="Garamond" w:hAnsi="Garamond"/>
          <w:sz w:val="16"/>
          <w:szCs w:val="16"/>
        </w:rPr>
        <w:t>New Redlining Maps Show Chicago Housing Discrimination</w:t>
      </w:r>
      <w:r w:rsidR="009E172A">
        <w:rPr>
          <w:rFonts w:ascii="Garamond" w:hAnsi="Garamond"/>
          <w:sz w:val="16"/>
          <w:szCs w:val="16"/>
        </w:rPr>
        <w:t xml:space="preserve">,” </w:t>
      </w:r>
      <w:r w:rsidR="009E172A">
        <w:rPr>
          <w:rFonts w:ascii="Garamond" w:hAnsi="Garamond"/>
          <w:i/>
          <w:iCs/>
          <w:sz w:val="16"/>
          <w:szCs w:val="16"/>
        </w:rPr>
        <w:t>WBEZ Chicago</w:t>
      </w:r>
      <w:r w:rsidR="009E172A">
        <w:rPr>
          <w:rFonts w:ascii="Garamond" w:hAnsi="Garamond"/>
          <w:sz w:val="16"/>
          <w:szCs w:val="16"/>
        </w:rPr>
        <w:t xml:space="preserve">, October, 28, 2016, </w:t>
      </w:r>
      <w:hyperlink r:id="rId9" w:history="1">
        <w:r w:rsidR="009E172A" w:rsidRPr="009A4260">
          <w:rPr>
            <w:rStyle w:val="Hyperlink"/>
            <w:rFonts w:ascii="Garamond" w:hAnsi="Garamond"/>
            <w:sz w:val="16"/>
            <w:szCs w:val="16"/>
          </w:rPr>
          <w:t>https://www.wbez.org/stories/new-redlining-maps-show-chicago-housing-discrimination/37c0dce7-0562-474a-8e1c-50948219ecbb</w:t>
        </w:r>
      </w:hyperlink>
      <w:r w:rsidR="009E172A">
        <w:rPr>
          <w:rFonts w:ascii="Garamond" w:hAnsi="Garamond"/>
          <w:sz w:val="16"/>
          <w:szCs w:val="16"/>
        </w:rPr>
        <w:t xml:space="preserve">. </w:t>
      </w:r>
    </w:p>
  </w:footnote>
  <w:footnote w:id="11">
    <w:p w14:paraId="0C412152" w14:textId="04B0F0E9" w:rsidR="00161217" w:rsidRPr="00E81DF0" w:rsidRDefault="00161217">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E81DF0">
        <w:rPr>
          <w:rFonts w:ascii="Garamond" w:hAnsi="Garamond"/>
          <w:sz w:val="16"/>
          <w:szCs w:val="16"/>
        </w:rPr>
        <w:t>Justin Williams, “</w:t>
      </w:r>
      <w:r w:rsidR="00E81DF0" w:rsidRPr="00E81DF0">
        <w:rPr>
          <w:rFonts w:ascii="Garamond" w:hAnsi="Garamond"/>
          <w:sz w:val="16"/>
          <w:szCs w:val="16"/>
        </w:rPr>
        <w:t>Data Points: the environmental injustice of lead lines in Illinois</w:t>
      </w:r>
      <w:r w:rsidR="00E81DF0">
        <w:rPr>
          <w:rFonts w:ascii="Garamond" w:hAnsi="Garamond"/>
          <w:sz w:val="16"/>
          <w:szCs w:val="16"/>
        </w:rPr>
        <w:t xml:space="preserve">,” Metropolitan Planning Council, November, 10, 2020, </w:t>
      </w:r>
      <w:hyperlink r:id="rId10" w:history="1">
        <w:r w:rsidR="00E81DF0" w:rsidRPr="009A4260">
          <w:rPr>
            <w:rStyle w:val="Hyperlink"/>
            <w:rFonts w:ascii="Garamond" w:hAnsi="Garamond"/>
            <w:sz w:val="16"/>
            <w:szCs w:val="16"/>
          </w:rPr>
          <w:t>https://www.metroplanning.org/news/9960/Data-Points-the-environmental-injustice-of-lead-lines-in-Illinois</w:t>
        </w:r>
      </w:hyperlink>
      <w:r w:rsidR="00E81DF0">
        <w:rPr>
          <w:rFonts w:ascii="Garamond" w:hAnsi="Garamond"/>
          <w:sz w:val="16"/>
          <w:szCs w:val="16"/>
        </w:rPr>
        <w:t xml:space="preserve">. </w:t>
      </w:r>
    </w:p>
  </w:footnote>
  <w:footnote w:id="12">
    <w:p w14:paraId="610F5299" w14:textId="37002E18" w:rsidR="00BE4322" w:rsidRPr="00BE4322" w:rsidRDefault="00BE4322">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E81DF0">
        <w:rPr>
          <w:rFonts w:ascii="Garamond" w:hAnsi="Garamond"/>
          <w:sz w:val="16"/>
          <w:szCs w:val="16"/>
        </w:rPr>
        <w:t xml:space="preserve">Lead-Safe Chicago, Lead Service Line Replacement, </w:t>
      </w:r>
      <w:hyperlink r:id="rId11" w:history="1">
        <w:r w:rsidR="00E81DF0" w:rsidRPr="009A4260">
          <w:rPr>
            <w:rStyle w:val="Hyperlink"/>
            <w:rFonts w:ascii="Garamond" w:hAnsi="Garamond"/>
            <w:sz w:val="16"/>
            <w:szCs w:val="16"/>
          </w:rPr>
          <w:t>https://www.leadsafechicago.org/lead-service-line-replacement</w:t>
        </w:r>
      </w:hyperlink>
      <w:r w:rsidR="00E81DF0">
        <w:rPr>
          <w:rFonts w:ascii="Garamond" w:hAnsi="Garamond"/>
          <w:sz w:val="16"/>
          <w:szCs w:val="16"/>
        </w:rPr>
        <w:t xml:space="preserve">. </w:t>
      </w:r>
    </w:p>
  </w:footnote>
  <w:footnote w:id="13">
    <w:p w14:paraId="379F8AAE" w14:textId="02FA8D14" w:rsidR="003C1744" w:rsidRPr="00BE4322" w:rsidRDefault="003C1744">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E81DF0">
        <w:rPr>
          <w:rFonts w:ascii="Garamond" w:hAnsi="Garamond"/>
          <w:sz w:val="16"/>
          <w:szCs w:val="16"/>
        </w:rPr>
        <w:t xml:space="preserve">Data retrieved from </w:t>
      </w:r>
      <w:r w:rsidR="00E81DF0" w:rsidRPr="00E81DF0">
        <w:rPr>
          <w:rFonts w:ascii="Garamond" w:hAnsi="Garamond"/>
          <w:sz w:val="16"/>
          <w:szCs w:val="16"/>
        </w:rPr>
        <w:t>Cook County Assessor's Office</w:t>
      </w:r>
      <w:r w:rsidR="00E81DF0">
        <w:rPr>
          <w:rFonts w:ascii="Garamond" w:hAnsi="Garamond"/>
          <w:sz w:val="16"/>
          <w:szCs w:val="16"/>
        </w:rPr>
        <w:t xml:space="preserve">, </w:t>
      </w:r>
      <w:r w:rsidR="00E81DF0" w:rsidRPr="00E81DF0">
        <w:rPr>
          <w:rFonts w:ascii="Garamond" w:hAnsi="Garamond"/>
          <w:sz w:val="16"/>
          <w:szCs w:val="16"/>
        </w:rPr>
        <w:t>Cook County Assessor's Residential Property Characteristics</w:t>
      </w:r>
      <w:r w:rsidR="00E81DF0">
        <w:rPr>
          <w:rFonts w:ascii="Garamond" w:hAnsi="Garamond"/>
          <w:sz w:val="16"/>
          <w:szCs w:val="16"/>
        </w:rPr>
        <w:t xml:space="preserve">. Data last updated on November, 27, 2020. Data retrieved via </w:t>
      </w:r>
      <w:hyperlink r:id="rId12" w:history="1">
        <w:r w:rsidR="00E81DF0" w:rsidRPr="009A4260">
          <w:rPr>
            <w:rStyle w:val="Hyperlink"/>
            <w:rFonts w:ascii="Garamond" w:hAnsi="Garamond"/>
            <w:sz w:val="16"/>
            <w:szCs w:val="16"/>
          </w:rPr>
          <w:t>https://datacatalog.cookcountyil.gov/Property-Taxation/Cook-County-Assessor-s-Residential-Property-Charac/bcnq-qi2z</w:t>
        </w:r>
      </w:hyperlink>
      <w:r w:rsidR="00E81DF0">
        <w:rPr>
          <w:rFonts w:ascii="Garamond" w:hAnsi="Garamond"/>
          <w:sz w:val="16"/>
          <w:szCs w:val="16"/>
        </w:rPr>
        <w:t xml:space="preserve">. </w:t>
      </w:r>
    </w:p>
  </w:footnote>
  <w:footnote w:id="14">
    <w:p w14:paraId="230C08FB" w14:textId="6217D5EC" w:rsidR="005C0E4B" w:rsidRPr="00BE4322" w:rsidRDefault="005C0E4B">
      <w:pPr>
        <w:pStyle w:val="FootnoteText"/>
        <w:rPr>
          <w:rFonts w:ascii="Garamond" w:hAnsi="Garamond"/>
          <w:sz w:val="16"/>
          <w:szCs w:val="16"/>
        </w:rPr>
      </w:pPr>
      <w:r w:rsidRPr="00BE4322">
        <w:rPr>
          <w:rStyle w:val="FootnoteReference"/>
          <w:rFonts w:ascii="Garamond" w:hAnsi="Garamond"/>
          <w:sz w:val="16"/>
          <w:szCs w:val="16"/>
        </w:rPr>
        <w:footnoteRef/>
      </w:r>
      <w:r w:rsidRPr="00BE4322">
        <w:rPr>
          <w:rFonts w:ascii="Garamond" w:hAnsi="Garamond"/>
          <w:sz w:val="16"/>
          <w:szCs w:val="16"/>
        </w:rPr>
        <w:t xml:space="preserve"> </w:t>
      </w:r>
      <w:r w:rsidR="0069090A">
        <w:rPr>
          <w:rFonts w:ascii="Garamond" w:hAnsi="Garamond"/>
          <w:sz w:val="16"/>
          <w:szCs w:val="16"/>
        </w:rPr>
        <w:t>Eric Potash et al., “</w:t>
      </w:r>
      <w:r w:rsidR="0069090A" w:rsidRPr="0069090A">
        <w:rPr>
          <w:rFonts w:ascii="Garamond" w:hAnsi="Garamond"/>
          <w:sz w:val="16"/>
          <w:szCs w:val="16"/>
        </w:rPr>
        <w:t>Predictive Modeling for Public Health: Preventing Childhood Lead Poisoning</w:t>
      </w:r>
      <w:r w:rsidR="0069090A">
        <w:rPr>
          <w:rFonts w:ascii="Garamond" w:hAnsi="Garamond"/>
          <w:sz w:val="16"/>
          <w:szCs w:val="16"/>
        </w:rPr>
        <w:t xml:space="preserve">”, </w:t>
      </w:r>
      <w:r w:rsidR="0069090A" w:rsidRPr="0069090A">
        <w:rPr>
          <w:rFonts w:ascii="Garamond" w:hAnsi="Garamond"/>
          <w:sz w:val="16"/>
          <w:szCs w:val="16"/>
        </w:rPr>
        <w:t>KDD '15: Proceedings of the 21th ACM SIGKDD International Conference on Knowledge Discovery and Data Mining</w:t>
      </w:r>
      <w:r w:rsidR="0069090A">
        <w:rPr>
          <w:rFonts w:ascii="Garamond" w:hAnsi="Garamond"/>
          <w:sz w:val="16"/>
          <w:szCs w:val="16"/>
        </w:rPr>
        <w:t xml:space="preserve">, August, 2015, </w:t>
      </w:r>
      <w:hyperlink r:id="rId13" w:history="1">
        <w:r w:rsidR="0069090A" w:rsidRPr="009A4260">
          <w:rPr>
            <w:rStyle w:val="Hyperlink"/>
            <w:rFonts w:ascii="Garamond" w:hAnsi="Garamond"/>
            <w:sz w:val="16"/>
            <w:szCs w:val="16"/>
          </w:rPr>
          <w:t>https://dl.acm.org/doi/10.1145/2783258.2788629</w:t>
        </w:r>
      </w:hyperlink>
      <w:r w:rsidR="0069090A">
        <w:rPr>
          <w:rFonts w:ascii="Garamond" w:hAnsi="Garamond"/>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C4FBA"/>
    <w:multiLevelType w:val="hybridMultilevel"/>
    <w:tmpl w:val="C158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12482"/>
    <w:multiLevelType w:val="hybridMultilevel"/>
    <w:tmpl w:val="78FC0028"/>
    <w:lvl w:ilvl="0" w:tplc="4C280A8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C5F6BAD"/>
    <w:multiLevelType w:val="hybridMultilevel"/>
    <w:tmpl w:val="4484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D2"/>
    <w:rsid w:val="00003F1C"/>
    <w:rsid w:val="000126BA"/>
    <w:rsid w:val="000235F9"/>
    <w:rsid w:val="000A119D"/>
    <w:rsid w:val="000F053F"/>
    <w:rsid w:val="000F61B5"/>
    <w:rsid w:val="00130620"/>
    <w:rsid w:val="00151C8C"/>
    <w:rsid w:val="00161217"/>
    <w:rsid w:val="001731C5"/>
    <w:rsid w:val="001A1C37"/>
    <w:rsid w:val="001B36F0"/>
    <w:rsid w:val="001F18C4"/>
    <w:rsid w:val="00227D2F"/>
    <w:rsid w:val="00237E28"/>
    <w:rsid w:val="00245407"/>
    <w:rsid w:val="002B35DD"/>
    <w:rsid w:val="002D0355"/>
    <w:rsid w:val="002E73D9"/>
    <w:rsid w:val="00313EBB"/>
    <w:rsid w:val="00356CFE"/>
    <w:rsid w:val="00361864"/>
    <w:rsid w:val="003920C1"/>
    <w:rsid w:val="003A3FA3"/>
    <w:rsid w:val="003A5309"/>
    <w:rsid w:val="003C1744"/>
    <w:rsid w:val="003D5B17"/>
    <w:rsid w:val="003F6B0F"/>
    <w:rsid w:val="004415A4"/>
    <w:rsid w:val="004426B4"/>
    <w:rsid w:val="00453E6F"/>
    <w:rsid w:val="0049775D"/>
    <w:rsid w:val="004A5B58"/>
    <w:rsid w:val="004D74AE"/>
    <w:rsid w:val="0055723A"/>
    <w:rsid w:val="00572204"/>
    <w:rsid w:val="00590FA9"/>
    <w:rsid w:val="005C0E4B"/>
    <w:rsid w:val="005E2107"/>
    <w:rsid w:val="005F5ECA"/>
    <w:rsid w:val="0069090A"/>
    <w:rsid w:val="006972C7"/>
    <w:rsid w:val="006A1263"/>
    <w:rsid w:val="006C5136"/>
    <w:rsid w:val="006E04CE"/>
    <w:rsid w:val="007009FB"/>
    <w:rsid w:val="007229FE"/>
    <w:rsid w:val="00750FE8"/>
    <w:rsid w:val="00755BBA"/>
    <w:rsid w:val="007B670A"/>
    <w:rsid w:val="007E2024"/>
    <w:rsid w:val="00801A10"/>
    <w:rsid w:val="00803DA6"/>
    <w:rsid w:val="00810CC0"/>
    <w:rsid w:val="00855213"/>
    <w:rsid w:val="00896486"/>
    <w:rsid w:val="008A59E2"/>
    <w:rsid w:val="008C0CDF"/>
    <w:rsid w:val="008C3601"/>
    <w:rsid w:val="008E0B7C"/>
    <w:rsid w:val="00906204"/>
    <w:rsid w:val="00906726"/>
    <w:rsid w:val="009174D3"/>
    <w:rsid w:val="00930DCC"/>
    <w:rsid w:val="00941DBC"/>
    <w:rsid w:val="00941E6B"/>
    <w:rsid w:val="00973155"/>
    <w:rsid w:val="00987E27"/>
    <w:rsid w:val="009B3F55"/>
    <w:rsid w:val="009C6FCD"/>
    <w:rsid w:val="009E172A"/>
    <w:rsid w:val="009F60E6"/>
    <w:rsid w:val="00A0439A"/>
    <w:rsid w:val="00A14D16"/>
    <w:rsid w:val="00A222C0"/>
    <w:rsid w:val="00A265CD"/>
    <w:rsid w:val="00A304D5"/>
    <w:rsid w:val="00A366C4"/>
    <w:rsid w:val="00A451D9"/>
    <w:rsid w:val="00A611A2"/>
    <w:rsid w:val="00A9443C"/>
    <w:rsid w:val="00A96576"/>
    <w:rsid w:val="00AA22F6"/>
    <w:rsid w:val="00AF42A4"/>
    <w:rsid w:val="00AF474B"/>
    <w:rsid w:val="00B16A6A"/>
    <w:rsid w:val="00B55B0A"/>
    <w:rsid w:val="00B64DEB"/>
    <w:rsid w:val="00B95A8D"/>
    <w:rsid w:val="00BE4322"/>
    <w:rsid w:val="00C04E2C"/>
    <w:rsid w:val="00C15811"/>
    <w:rsid w:val="00CE7231"/>
    <w:rsid w:val="00CF5517"/>
    <w:rsid w:val="00D423CB"/>
    <w:rsid w:val="00D63CB8"/>
    <w:rsid w:val="00D92FD2"/>
    <w:rsid w:val="00DB7BC8"/>
    <w:rsid w:val="00DD0413"/>
    <w:rsid w:val="00DD0BC6"/>
    <w:rsid w:val="00DE7D31"/>
    <w:rsid w:val="00E50A34"/>
    <w:rsid w:val="00E81DF0"/>
    <w:rsid w:val="00E93CEA"/>
    <w:rsid w:val="00EA57AB"/>
    <w:rsid w:val="00ED24A7"/>
    <w:rsid w:val="00F21FB1"/>
    <w:rsid w:val="00F7549C"/>
    <w:rsid w:val="00FB0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DE95"/>
  <w15:chartTrackingRefBased/>
  <w15:docId w15:val="{9A68C7BF-2FAE-A94F-AE29-EB5FA945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2107"/>
  </w:style>
  <w:style w:type="paragraph" w:styleId="ListParagraph">
    <w:name w:val="List Paragraph"/>
    <w:basedOn w:val="Normal"/>
    <w:uiPriority w:val="34"/>
    <w:qFormat/>
    <w:rsid w:val="00A0439A"/>
    <w:pPr>
      <w:ind w:left="720"/>
      <w:contextualSpacing/>
    </w:pPr>
  </w:style>
  <w:style w:type="paragraph" w:styleId="FootnoteText">
    <w:name w:val="footnote text"/>
    <w:basedOn w:val="Normal"/>
    <w:link w:val="FootnoteTextChar"/>
    <w:uiPriority w:val="99"/>
    <w:semiHidden/>
    <w:unhideWhenUsed/>
    <w:rsid w:val="00356CFE"/>
    <w:rPr>
      <w:sz w:val="20"/>
      <w:szCs w:val="20"/>
    </w:rPr>
  </w:style>
  <w:style w:type="character" w:customStyle="1" w:styleId="FootnoteTextChar">
    <w:name w:val="Footnote Text Char"/>
    <w:basedOn w:val="DefaultParagraphFont"/>
    <w:link w:val="FootnoteText"/>
    <w:uiPriority w:val="99"/>
    <w:semiHidden/>
    <w:rsid w:val="00356CFE"/>
    <w:rPr>
      <w:sz w:val="20"/>
      <w:szCs w:val="20"/>
    </w:rPr>
  </w:style>
  <w:style w:type="character" w:styleId="FootnoteReference">
    <w:name w:val="footnote reference"/>
    <w:basedOn w:val="DefaultParagraphFont"/>
    <w:uiPriority w:val="99"/>
    <w:semiHidden/>
    <w:unhideWhenUsed/>
    <w:rsid w:val="00356CFE"/>
    <w:rPr>
      <w:vertAlign w:val="superscript"/>
    </w:rPr>
  </w:style>
  <w:style w:type="paragraph" w:styleId="Footer">
    <w:name w:val="footer"/>
    <w:basedOn w:val="Normal"/>
    <w:link w:val="FooterChar"/>
    <w:uiPriority w:val="99"/>
    <w:unhideWhenUsed/>
    <w:rsid w:val="008A59E2"/>
    <w:pPr>
      <w:tabs>
        <w:tab w:val="center" w:pos="4680"/>
        <w:tab w:val="right" w:pos="9360"/>
      </w:tabs>
    </w:pPr>
  </w:style>
  <w:style w:type="character" w:customStyle="1" w:styleId="FooterChar">
    <w:name w:val="Footer Char"/>
    <w:basedOn w:val="DefaultParagraphFont"/>
    <w:link w:val="Footer"/>
    <w:uiPriority w:val="99"/>
    <w:rsid w:val="008A59E2"/>
  </w:style>
  <w:style w:type="character" w:styleId="PageNumber">
    <w:name w:val="page number"/>
    <w:basedOn w:val="DefaultParagraphFont"/>
    <w:uiPriority w:val="99"/>
    <w:semiHidden/>
    <w:unhideWhenUsed/>
    <w:rsid w:val="008A59E2"/>
  </w:style>
  <w:style w:type="paragraph" w:styleId="Header">
    <w:name w:val="header"/>
    <w:basedOn w:val="Normal"/>
    <w:link w:val="HeaderChar"/>
    <w:uiPriority w:val="99"/>
    <w:unhideWhenUsed/>
    <w:rsid w:val="008A59E2"/>
    <w:pPr>
      <w:tabs>
        <w:tab w:val="center" w:pos="4680"/>
        <w:tab w:val="right" w:pos="9360"/>
      </w:tabs>
    </w:pPr>
  </w:style>
  <w:style w:type="character" w:customStyle="1" w:styleId="HeaderChar">
    <w:name w:val="Header Char"/>
    <w:basedOn w:val="DefaultParagraphFont"/>
    <w:link w:val="Header"/>
    <w:uiPriority w:val="99"/>
    <w:rsid w:val="008A59E2"/>
  </w:style>
  <w:style w:type="character" w:styleId="Hyperlink">
    <w:name w:val="Hyperlink"/>
    <w:basedOn w:val="DefaultParagraphFont"/>
    <w:uiPriority w:val="99"/>
    <w:unhideWhenUsed/>
    <w:rsid w:val="009E172A"/>
    <w:rPr>
      <w:color w:val="0563C1" w:themeColor="hyperlink"/>
      <w:u w:val="single"/>
    </w:rPr>
  </w:style>
  <w:style w:type="character" w:styleId="UnresolvedMention">
    <w:name w:val="Unresolved Mention"/>
    <w:basedOn w:val="DefaultParagraphFont"/>
    <w:uiPriority w:val="99"/>
    <w:semiHidden/>
    <w:unhideWhenUsed/>
    <w:rsid w:val="009E1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547545">
      <w:bodyDiv w:val="1"/>
      <w:marLeft w:val="0"/>
      <w:marRight w:val="0"/>
      <w:marTop w:val="0"/>
      <w:marBottom w:val="0"/>
      <w:divBdr>
        <w:top w:val="none" w:sz="0" w:space="0" w:color="auto"/>
        <w:left w:val="none" w:sz="0" w:space="0" w:color="auto"/>
        <w:bottom w:val="none" w:sz="0" w:space="0" w:color="auto"/>
        <w:right w:val="none" w:sz="0" w:space="0" w:color="auto"/>
      </w:divBdr>
    </w:div>
    <w:div w:id="986209567">
      <w:bodyDiv w:val="1"/>
      <w:marLeft w:val="0"/>
      <w:marRight w:val="0"/>
      <w:marTop w:val="0"/>
      <w:marBottom w:val="0"/>
      <w:divBdr>
        <w:top w:val="none" w:sz="0" w:space="0" w:color="auto"/>
        <w:left w:val="none" w:sz="0" w:space="0" w:color="auto"/>
        <w:bottom w:val="none" w:sz="0" w:space="0" w:color="auto"/>
        <w:right w:val="none" w:sz="0" w:space="0" w:color="auto"/>
      </w:divBdr>
    </w:div>
    <w:div w:id="1303458512">
      <w:bodyDiv w:val="1"/>
      <w:marLeft w:val="0"/>
      <w:marRight w:val="0"/>
      <w:marTop w:val="0"/>
      <w:marBottom w:val="0"/>
      <w:divBdr>
        <w:top w:val="none" w:sz="0" w:space="0" w:color="auto"/>
        <w:left w:val="none" w:sz="0" w:space="0" w:color="auto"/>
        <w:bottom w:val="none" w:sz="0" w:space="0" w:color="auto"/>
        <w:right w:val="none" w:sz="0" w:space="0" w:color="auto"/>
      </w:divBdr>
    </w:div>
    <w:div w:id="1684938346">
      <w:bodyDiv w:val="1"/>
      <w:marLeft w:val="0"/>
      <w:marRight w:val="0"/>
      <w:marTop w:val="0"/>
      <w:marBottom w:val="0"/>
      <w:divBdr>
        <w:top w:val="none" w:sz="0" w:space="0" w:color="auto"/>
        <w:left w:val="none" w:sz="0" w:space="0" w:color="auto"/>
        <w:bottom w:val="none" w:sz="0" w:space="0" w:color="auto"/>
        <w:right w:val="none" w:sz="0" w:space="0" w:color="auto"/>
      </w:divBdr>
    </w:div>
    <w:div w:id="1743793263">
      <w:bodyDiv w:val="1"/>
      <w:marLeft w:val="0"/>
      <w:marRight w:val="0"/>
      <w:marTop w:val="0"/>
      <w:marBottom w:val="0"/>
      <w:divBdr>
        <w:top w:val="none" w:sz="0" w:space="0" w:color="auto"/>
        <w:left w:val="none" w:sz="0" w:space="0" w:color="auto"/>
        <w:bottom w:val="none" w:sz="0" w:space="0" w:color="auto"/>
        <w:right w:val="none" w:sz="0" w:space="0" w:color="auto"/>
      </w:divBdr>
      <w:divsChild>
        <w:div w:id="315842609">
          <w:marLeft w:val="0"/>
          <w:marRight w:val="0"/>
          <w:marTop w:val="0"/>
          <w:marBottom w:val="0"/>
          <w:divBdr>
            <w:top w:val="none" w:sz="0" w:space="0" w:color="auto"/>
            <w:left w:val="none" w:sz="0" w:space="0" w:color="auto"/>
            <w:bottom w:val="none" w:sz="0" w:space="0" w:color="auto"/>
            <w:right w:val="none" w:sz="0" w:space="0" w:color="auto"/>
          </w:divBdr>
          <w:divsChild>
            <w:div w:id="190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974">
      <w:bodyDiv w:val="1"/>
      <w:marLeft w:val="0"/>
      <w:marRight w:val="0"/>
      <w:marTop w:val="0"/>
      <w:marBottom w:val="0"/>
      <w:divBdr>
        <w:top w:val="none" w:sz="0" w:space="0" w:color="auto"/>
        <w:left w:val="none" w:sz="0" w:space="0" w:color="auto"/>
        <w:bottom w:val="none" w:sz="0" w:space="0" w:color="auto"/>
        <w:right w:val="none" w:sz="0" w:space="0" w:color="auto"/>
      </w:divBdr>
    </w:div>
    <w:div w:id="203792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chicagowaterquality.org/home" TargetMode="External"/><Relationship Id="rId13" Type="http://schemas.openxmlformats.org/officeDocument/2006/relationships/hyperlink" Target="https://dl.acm.org/doi/10.1145/2783258.2788629" TargetMode="External"/><Relationship Id="rId3" Type="http://schemas.openxmlformats.org/officeDocument/2006/relationships/hyperlink" Target="https://www.epa.gov/ground-water-and-drinking-water/basic-information-about-lead-drinking-water" TargetMode="External"/><Relationship Id="rId7" Type="http://schemas.openxmlformats.org/officeDocument/2006/relationships/hyperlink" Target="https://www.wbez.org/stories/despite-a-promise-chicago-has-made-no-progress-on-removal-of-lead-pipes/02644e18-4cd5-4e7e-b595-3ebc111c62a6" TargetMode="External"/><Relationship Id="rId12" Type="http://schemas.openxmlformats.org/officeDocument/2006/relationships/hyperlink" Target="https://datacatalog.cookcountyil.gov/Property-Taxation/Cook-County-Assessor-s-Residential-Property-Charac/bcnq-qi2z" TargetMode="External"/><Relationship Id="rId2" Type="http://schemas.openxmlformats.org/officeDocument/2006/relationships/hyperlink" Target="https://www.chicago.gov/city/en/depts/mayor/press_room/press_releases/2020/september/EquityFocusedLeadServiceReplacement.html" TargetMode="External"/><Relationship Id="rId1" Type="http://schemas.openxmlformats.org/officeDocument/2006/relationships/hyperlink" Target="https://news.wttw.com/2021/03/24/chicago-has-more-lead-service-pipes-any-other-us-city-illinois-most-any-state" TargetMode="External"/><Relationship Id="rId6" Type="http://schemas.openxmlformats.org/officeDocument/2006/relationships/hyperlink" Target="https://www.chicago.gov/city/en/depts/mayor/press_room/press_releases/2020/september/EquityFocusedLeadServiceReplacement.html" TargetMode="External"/><Relationship Id="rId11" Type="http://schemas.openxmlformats.org/officeDocument/2006/relationships/hyperlink" Target="https://www.leadsafechicago.org/lead-service-line-replacement" TargetMode="External"/><Relationship Id="rId5" Type="http://schemas.openxmlformats.org/officeDocument/2006/relationships/hyperlink" Target="https://www.npr.org/local/309/2020/09/21/915248028/what-we-do-and-don-t-know-about-chicago-s-lead-water-problem" TargetMode="External"/><Relationship Id="rId10" Type="http://schemas.openxmlformats.org/officeDocument/2006/relationships/hyperlink" Target="https://www.metroplanning.org/news/9960/Data-Points-the-environmental-injustice-of-lead-lines-in-Illinois" TargetMode="External"/><Relationship Id="rId4" Type="http://schemas.openxmlformats.org/officeDocument/2006/relationships/hyperlink" Target="https://www.chicagotribune.com/investigations/ct-chicago-water-lead-contamination-20180411-htmlstory.html" TargetMode="External"/><Relationship Id="rId9" Type="http://schemas.openxmlformats.org/officeDocument/2006/relationships/hyperlink" Target="https://www.wbez.org/stories/new-redlining-maps-show-chicago-housing-discrimination/37c0dce7-0562-474a-8e1c-50948219ec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0597-871A-8B4F-9FBC-CA0FC0523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Balza</dc:creator>
  <cp:keywords/>
  <dc:description/>
  <cp:lastModifiedBy>Valeria Balza</cp:lastModifiedBy>
  <cp:revision>2</cp:revision>
  <dcterms:created xsi:type="dcterms:W3CDTF">2021-06-01T22:10:00Z</dcterms:created>
  <dcterms:modified xsi:type="dcterms:W3CDTF">2021-06-01T22:10:00Z</dcterms:modified>
</cp:coreProperties>
</file>